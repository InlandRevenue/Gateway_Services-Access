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19B21" w14:textId="3104CF6B" w:rsidR="00AD11DC" w:rsidRDefault="002A4CD7" w:rsidP="00CA6CFD">
      <w:pPr>
        <w:pStyle w:val="Heading1"/>
        <w:numPr>
          <w:ilvl w:val="0"/>
          <w:numId w:val="0"/>
        </w:numPr>
        <w:spacing w:before="240"/>
      </w:pPr>
      <w:bookmarkStart w:id="0" w:name="_Hlk523829266"/>
      <w:bookmarkStart w:id="1" w:name="_GoBack"/>
      <w:bookmarkEnd w:id="1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 w:rsidR="00D4259F">
        <w:t xml:space="preserve">- </w:t>
      </w:r>
      <w:r w:rsidR="005B3208" w:rsidRPr="00D4259F">
        <w:rPr>
          <w:sz w:val="32"/>
          <w:szCs w:val="32"/>
        </w:rPr>
        <w:t>Intermediation Service</w:t>
      </w:r>
      <w:r w:rsidR="00D66FB2">
        <w:tab/>
      </w:r>
      <w:r w:rsidR="00D66FB2">
        <w:tab/>
      </w:r>
      <w:r w:rsidR="00D66FB2">
        <w:tab/>
      </w:r>
      <w:r w:rsidR="00D66FB2">
        <w:tab/>
      </w:r>
      <w:r w:rsidR="00D66FB2">
        <w:tab/>
      </w:r>
      <w:r w:rsidR="00D66FB2">
        <w:tab/>
      </w:r>
      <w:r w:rsidR="00D66FB2">
        <w:tab/>
      </w:r>
      <w:r w:rsidR="00D66FB2">
        <w:tab/>
      </w:r>
      <w:r w:rsidR="00D66FB2">
        <w:tab/>
      </w:r>
      <w:r w:rsidR="00D66FB2">
        <w:tab/>
        <w:t>Version 1.0</w:t>
      </w:r>
      <w:r w:rsidR="002345A7">
        <w:br/>
      </w:r>
      <w:r w:rsidR="002345A7">
        <w:br/>
      </w:r>
      <w:r w:rsidR="00543943" w:rsidRPr="00543943">
        <w:t>Intermediary Type - Tax Agent</w:t>
      </w:r>
    </w:p>
    <w:tbl>
      <w:tblPr>
        <w:tblW w:w="5079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985"/>
        <w:gridCol w:w="1275"/>
        <w:gridCol w:w="3511"/>
        <w:gridCol w:w="22"/>
        <w:gridCol w:w="1522"/>
        <w:gridCol w:w="22"/>
        <w:gridCol w:w="1104"/>
        <w:gridCol w:w="22"/>
        <w:gridCol w:w="1238"/>
        <w:gridCol w:w="2110"/>
        <w:gridCol w:w="28"/>
        <w:gridCol w:w="675"/>
        <w:gridCol w:w="3089"/>
        <w:gridCol w:w="28"/>
      </w:tblGrid>
      <w:tr w:rsidR="00626542" w:rsidRPr="00AD11DC" w14:paraId="2002889A" w14:textId="77777777" w:rsidTr="000D661F">
        <w:trPr>
          <w:trHeight w:val="334"/>
        </w:trPr>
        <w:tc>
          <w:tcPr>
            <w:tcW w:w="1853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28A8F9DC" w14:textId="7E8F4E58" w:rsidR="006E0323" w:rsidRPr="00667610" w:rsidRDefault="006B7D57" w:rsidP="00675432">
            <w:pPr>
              <w:autoSpaceDE/>
              <w:autoSpaceDN/>
              <w:adjustRightInd/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bookmarkStart w:id="2" w:name="_Hlk523829283"/>
            <w:r w:rsidRPr="00667610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n-NZ"/>
              </w:rPr>
              <w:t>Intermedia</w:t>
            </w:r>
            <w:r w:rsidR="00202BE0" w:rsidRPr="00667610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n-NZ"/>
              </w:rPr>
              <w:t xml:space="preserve">ry Type - </w:t>
            </w:r>
            <w:r w:rsidRPr="00667610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n-NZ"/>
              </w:rPr>
              <w:t>Tax Agent</w:t>
            </w:r>
            <w:r w:rsidR="006E0323" w:rsidRPr="00667610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n-NZ"/>
              </w:rPr>
              <w:t xml:space="preserve"> Test Scenarios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4A342783" w14:textId="77777777" w:rsidR="006E0323" w:rsidRPr="00667610" w:rsidRDefault="006E0323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62F759B5" w14:textId="77777777" w:rsidR="006E0323" w:rsidRPr="00667610" w:rsidRDefault="006E0323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</w:pPr>
          </w:p>
        </w:tc>
        <w:tc>
          <w:tcPr>
            <w:tcW w:w="108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75864197" w14:textId="43FD2EC0" w:rsidR="006E0323" w:rsidRPr="00667610" w:rsidRDefault="006E0323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  <w:t>Test Plan</w:t>
            </w:r>
          </w:p>
        </w:tc>
        <w:tc>
          <w:tcPr>
            <w:tcW w:w="121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A8F2170" w14:textId="77777777" w:rsidR="006E0323" w:rsidRPr="00667610" w:rsidRDefault="006E0323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  <w:t>Test Results</w:t>
            </w:r>
          </w:p>
        </w:tc>
      </w:tr>
      <w:tr w:rsidR="00626542" w:rsidRPr="00667610" w14:paraId="58EE5A46" w14:textId="77777777" w:rsidTr="000D661F">
        <w:trPr>
          <w:gridAfter w:val="1"/>
          <w:wAfter w:w="9" w:type="pct"/>
          <w:trHeight w:val="334"/>
        </w:trPr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F374B" w14:textId="339F3AAF" w:rsidR="006E0323" w:rsidRPr="00667610" w:rsidRDefault="006E0323" w:rsidP="00AF07DB">
            <w:pPr>
              <w:autoSpaceDE/>
              <w:autoSpaceDN/>
              <w:adjustRightInd/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ID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8E654" w14:textId="77777777" w:rsidR="006E0323" w:rsidRPr="00667610" w:rsidRDefault="006E0323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Operation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8F330" w14:textId="77777777" w:rsidR="006E0323" w:rsidRPr="00667610" w:rsidRDefault="006E0323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Scenario Description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A7D852" w14:textId="72F50375" w:rsidR="006E0323" w:rsidRPr="00667610" w:rsidRDefault="00601163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Authorisation Use</w:t>
            </w:r>
          </w:p>
        </w:tc>
        <w:tc>
          <w:tcPr>
            <w:tcW w:w="36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F3546" w14:textId="2A6EAD24" w:rsidR="006E0323" w:rsidRPr="00667610" w:rsidRDefault="00601163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Scenario Type</w:t>
            </w:r>
          </w:p>
        </w:tc>
        <w:tc>
          <w:tcPr>
            <w:tcW w:w="4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6E00" w14:textId="54BA1AB3" w:rsidR="006E0323" w:rsidRPr="00667610" w:rsidRDefault="006E0323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 xml:space="preserve">Applicable </w:t>
            </w:r>
          </w:p>
          <w:p w14:paraId="1776CF9E" w14:textId="77777777" w:rsidR="006E0323" w:rsidRPr="00667610" w:rsidRDefault="006E0323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(Y / N)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79D2A" w14:textId="77777777" w:rsidR="006E0323" w:rsidRPr="00667610" w:rsidRDefault="006E0323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Exclusion Reason</w:t>
            </w:r>
          </w:p>
        </w:tc>
        <w:tc>
          <w:tcPr>
            <w:tcW w:w="2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53A02" w14:textId="77777777" w:rsidR="006E0323" w:rsidRPr="00667610" w:rsidRDefault="006E0323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Pass / Fail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70F832" w14:textId="77777777" w:rsidR="006E0323" w:rsidRPr="00667610" w:rsidRDefault="006E0323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 xml:space="preserve">Notes </w:t>
            </w:r>
          </w:p>
        </w:tc>
      </w:tr>
      <w:tr w:rsidR="00641471" w:rsidRPr="00667610" w14:paraId="03E90BE4" w14:textId="77777777" w:rsidTr="000D661F">
        <w:trPr>
          <w:gridAfter w:val="1"/>
          <w:wAfter w:w="9" w:type="pct"/>
          <w:trHeight w:val="30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A0D8A" w14:textId="2E1048E8" w:rsidR="00641471" w:rsidRPr="00667610" w:rsidRDefault="00641471" w:rsidP="0064147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TALNK01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6465E" w14:textId="4DBF67E1" w:rsidR="00641471" w:rsidRPr="00667610" w:rsidRDefault="00641471" w:rsidP="0064147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Linking</w:t>
            </w:r>
          </w:p>
        </w:tc>
        <w:tc>
          <w:tcPr>
            <w:tcW w:w="1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B658D0" w14:textId="2B25CBF2" w:rsidR="00641471" w:rsidRPr="00667610" w:rsidRDefault="00641471" w:rsidP="0064147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Verify that a Tax Agent with an Owner role and View access is AUTHORISED to submit a LINK request to a client list that they access and see the client added to the list.</w:t>
            </w:r>
          </w:p>
        </w:tc>
        <w:tc>
          <w:tcPr>
            <w:tcW w:w="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1A7A9" w14:textId="215896EF" w:rsidR="00641471" w:rsidRPr="00667610" w:rsidRDefault="00641471" w:rsidP="0064147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role: Owner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br/>
              <w:t>access level : View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D792" w14:textId="07147CD4" w:rsidR="00641471" w:rsidRPr="00667610" w:rsidRDefault="00641471" w:rsidP="0064147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2D81" w14:textId="66820990" w:rsidR="00641471" w:rsidRPr="00667610" w:rsidRDefault="00641471" w:rsidP="0064147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309724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22FB6C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432AE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41471" w:rsidRPr="00667610" w14:paraId="77887BB8" w14:textId="77777777" w:rsidTr="000D661F">
        <w:trPr>
          <w:gridAfter w:val="1"/>
          <w:wAfter w:w="9" w:type="pct"/>
          <w:trHeight w:val="30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9D2AB" w14:textId="5799B012" w:rsidR="00641471" w:rsidRPr="00667610" w:rsidRDefault="00641471" w:rsidP="0064147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TALNK02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39D5F" w14:textId="4B8D45B3" w:rsidR="00641471" w:rsidRPr="00667610" w:rsidRDefault="00641471" w:rsidP="0064147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Linking</w:t>
            </w:r>
          </w:p>
        </w:tc>
        <w:tc>
          <w:tcPr>
            <w:tcW w:w="1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0928A5" w14:textId="21365222" w:rsidR="00641471" w:rsidRPr="00667610" w:rsidRDefault="00641471" w:rsidP="0064147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Verify that a Tax Agent with a Restricted User role and Full access is </w:t>
            </w:r>
            <w:r w:rsidRPr="00667610">
              <w:rPr>
                <w:sz w:val="16"/>
                <w:szCs w:val="16"/>
              </w:rPr>
              <w:t xml:space="preserve">NOT AUTHORISED 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>to LINK requests and are returned ERROR 4 - "Unauthorised delegation"</w:t>
            </w:r>
          </w:p>
        </w:tc>
        <w:tc>
          <w:tcPr>
            <w:tcW w:w="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0FFD53" w14:textId="5C93926C" w:rsidR="00641471" w:rsidRPr="00667610" w:rsidRDefault="00641471" w:rsidP="0064147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role: Restricted User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br/>
              <w:t>access level: Full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FDF" w14:textId="758803B2" w:rsidR="00641471" w:rsidRPr="00667610" w:rsidRDefault="00641471" w:rsidP="0064147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0154" w14:textId="46B575E8" w:rsidR="00641471" w:rsidRPr="00667610" w:rsidRDefault="00641471" w:rsidP="0064147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4E6FA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FE0181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8C6EEF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41471" w:rsidRPr="00667610" w14:paraId="671BC55D" w14:textId="77777777" w:rsidTr="000D661F">
        <w:trPr>
          <w:gridAfter w:val="1"/>
          <w:wAfter w:w="9" w:type="pct"/>
          <w:trHeight w:val="1137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F4B30" w14:textId="4C21B28D" w:rsidR="00641471" w:rsidRPr="00667610" w:rsidRDefault="00641471" w:rsidP="0064147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TALNK03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44854" w14:textId="4371FD38" w:rsidR="00641471" w:rsidRPr="00667610" w:rsidRDefault="00641471" w:rsidP="0064147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Linking</w:t>
            </w:r>
          </w:p>
        </w:tc>
        <w:tc>
          <w:tcPr>
            <w:tcW w:w="1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79AD3" w14:textId="5B25A4C1" w:rsidR="00641471" w:rsidRPr="00667610" w:rsidRDefault="00641471" w:rsidP="0064147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Verify that a Tax Agent with a User role that is </w:t>
            </w:r>
            <w:r w:rsidRPr="00667610">
              <w:rPr>
                <w:sz w:val="16"/>
                <w:szCs w:val="16"/>
              </w:rPr>
              <w:t xml:space="preserve">NOT AUTHORISED access a client 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>to link information is returned ERROR 103 - "No client found for requested parameters".</w:t>
            </w:r>
          </w:p>
        </w:tc>
        <w:tc>
          <w:tcPr>
            <w:tcW w:w="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6E46B2" w14:textId="5856C682" w:rsidR="00641471" w:rsidRPr="00667610" w:rsidRDefault="00641471" w:rsidP="0064147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role: User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br/>
              <w:t>access level: None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99B3" w14:textId="752B8BD2" w:rsidR="00641471" w:rsidRPr="00667610" w:rsidRDefault="00641471" w:rsidP="0064147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8877" w14:textId="5663313B" w:rsidR="00641471" w:rsidRPr="00667610" w:rsidRDefault="00641471" w:rsidP="0064147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BF01CA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483F0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367B10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41471" w:rsidRPr="00667610" w14:paraId="191528DA" w14:textId="77777777" w:rsidTr="000D661F">
        <w:trPr>
          <w:gridAfter w:val="1"/>
          <w:wAfter w:w="9" w:type="pct"/>
          <w:trHeight w:val="30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F759A" w14:textId="748E3F3E" w:rsidR="00641471" w:rsidRPr="00667610" w:rsidRDefault="00641471" w:rsidP="0064147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TALNK04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F4F3D" w14:textId="0BC626A5" w:rsidR="00641471" w:rsidRPr="00667610" w:rsidRDefault="00641471" w:rsidP="0064147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Linking</w:t>
            </w:r>
          </w:p>
        </w:tc>
        <w:tc>
          <w:tcPr>
            <w:tcW w:w="1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8FBD24" w14:textId="7D433338" w:rsidR="00641471" w:rsidRPr="00667610" w:rsidRDefault="00641471" w:rsidP="0064147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Verify that a Authorised Tax Agent is able to submit a request to link with customer as the 'Customer Master' and receives a SUCCESS response with correct values returned for "clientListID', and 'clientID' fields</w:t>
            </w:r>
          </w:p>
        </w:tc>
        <w:tc>
          <w:tcPr>
            <w:tcW w:w="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BDD55D" w14:textId="57E2E020" w:rsidR="00641471" w:rsidRPr="00667610" w:rsidRDefault="00641471" w:rsidP="0064147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Not required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790C" w14:textId="77B81000" w:rsidR="00641471" w:rsidRPr="00667610" w:rsidRDefault="00641471" w:rsidP="0064147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C9B9" w14:textId="7B970D2D" w:rsidR="00641471" w:rsidRPr="00667610" w:rsidRDefault="00641471" w:rsidP="0064147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E2882A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E7173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A31979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41471" w:rsidRPr="00667610" w14:paraId="1113942F" w14:textId="77777777" w:rsidTr="000D661F">
        <w:trPr>
          <w:gridAfter w:val="1"/>
          <w:wAfter w:w="9" w:type="pct"/>
          <w:trHeight w:val="30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14AD9" w14:textId="1D2E97ED" w:rsidR="00641471" w:rsidRPr="00667610" w:rsidRDefault="00AB07A0" w:rsidP="0064147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TADLN01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1337C" w14:textId="258491A5" w:rsidR="00641471" w:rsidRPr="00667610" w:rsidRDefault="00641471" w:rsidP="00641471">
            <w:pPr>
              <w:rPr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Delinking</w:t>
            </w:r>
          </w:p>
        </w:tc>
        <w:tc>
          <w:tcPr>
            <w:tcW w:w="1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E0EEEB" w14:textId="472A15EA" w:rsidR="00641471" w:rsidRPr="00667610" w:rsidRDefault="00641471" w:rsidP="00641471">
            <w:pPr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Verify that a Tax Agent with an Owner role and File Access is able to submit successful</w:t>
            </w:r>
            <w:r w:rsidRPr="00667610">
              <w:rPr>
                <w:sz w:val="16"/>
                <w:szCs w:val="16"/>
              </w:rPr>
              <w:t xml:space="preserve"> DELINK requests from client lists that they have access to.</w:t>
            </w:r>
          </w:p>
        </w:tc>
        <w:tc>
          <w:tcPr>
            <w:tcW w:w="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3A832A" w14:textId="7543650B" w:rsidR="00641471" w:rsidRPr="00667610" w:rsidRDefault="00641471" w:rsidP="00641471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role : Owner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br/>
              <w:t>access level : File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BB46" w14:textId="2DD4E73A" w:rsidR="00641471" w:rsidRPr="00667610" w:rsidRDefault="00641471" w:rsidP="00641471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3E2E" w14:textId="77777777" w:rsidR="00641471" w:rsidRPr="00667610" w:rsidRDefault="00641471" w:rsidP="0064147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5D24B5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55FDDD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8AD0C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B07A0" w:rsidRPr="00667610" w14:paraId="7303452D" w14:textId="77777777" w:rsidTr="00440441">
        <w:trPr>
          <w:gridAfter w:val="1"/>
          <w:wAfter w:w="9" w:type="pct"/>
          <w:trHeight w:val="30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069EDD" w14:textId="77777777" w:rsidR="00BF73F5" w:rsidRPr="00667610" w:rsidRDefault="00BF73F5" w:rsidP="00AB07A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  <w:p w14:paraId="0FE7DB36" w14:textId="77777777" w:rsidR="00BF73F5" w:rsidRPr="00667610" w:rsidRDefault="00BF73F5" w:rsidP="00AB07A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  <w:p w14:paraId="3FD7381E" w14:textId="1209755B" w:rsidR="00AB07A0" w:rsidRPr="00667610" w:rsidRDefault="00AB07A0" w:rsidP="00AB07A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TADLN02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0B47C" w14:textId="4B630C29" w:rsidR="00AB07A0" w:rsidRPr="00667610" w:rsidRDefault="00AB07A0" w:rsidP="00AB07A0">
            <w:pPr>
              <w:rPr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Delinking</w:t>
            </w:r>
          </w:p>
        </w:tc>
        <w:tc>
          <w:tcPr>
            <w:tcW w:w="1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8CDDD" w14:textId="5F600037" w:rsidR="00AB07A0" w:rsidRPr="00667610" w:rsidRDefault="00AB07A0" w:rsidP="00AB07A0">
            <w:pPr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Verify that an Authorised Tax Agent is able to submit a request to </w:t>
            </w:r>
            <w:r w:rsidRPr="00667610">
              <w:rPr>
                <w:sz w:val="16"/>
                <w:szCs w:val="16"/>
              </w:rPr>
              <w:t>delink as 'Customer Master' on a date that is different from Linking 'Commence' date and receives a SUCCESS response</w:t>
            </w:r>
          </w:p>
        </w:tc>
        <w:tc>
          <w:tcPr>
            <w:tcW w:w="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E88CD" w14:textId="18345B47" w:rsidR="00AB07A0" w:rsidRPr="00667610" w:rsidRDefault="00AB07A0" w:rsidP="00AB07A0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Not required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016E" w14:textId="17A2EDEC" w:rsidR="00AB07A0" w:rsidRPr="00667610" w:rsidRDefault="00AB07A0" w:rsidP="00AB07A0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B472" w14:textId="77777777" w:rsidR="00AB07A0" w:rsidRPr="00667610" w:rsidRDefault="00AB07A0" w:rsidP="00AB07A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89714D" w14:textId="77777777" w:rsidR="00AB07A0" w:rsidRPr="00667610" w:rsidRDefault="00AB07A0" w:rsidP="00AB07A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CC626D" w14:textId="77777777" w:rsidR="00AB07A0" w:rsidRPr="00667610" w:rsidRDefault="00AB07A0" w:rsidP="00AB07A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E8C610" w14:textId="77777777" w:rsidR="00AB07A0" w:rsidRPr="00667610" w:rsidRDefault="00AB07A0" w:rsidP="00AB07A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B07A0" w:rsidRPr="00667610" w14:paraId="3FE87AD4" w14:textId="77777777" w:rsidTr="00440441">
        <w:trPr>
          <w:gridAfter w:val="1"/>
          <w:wAfter w:w="9" w:type="pct"/>
          <w:trHeight w:val="30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E3116" w14:textId="77777777" w:rsidR="00BF73F5" w:rsidRPr="00667610" w:rsidRDefault="00BF73F5" w:rsidP="00AB07A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  <w:p w14:paraId="36BC9DA1" w14:textId="77777777" w:rsidR="00BF73F5" w:rsidRPr="00667610" w:rsidRDefault="00BF73F5" w:rsidP="00AB07A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  <w:p w14:paraId="69CB0548" w14:textId="799DD335" w:rsidR="00AB07A0" w:rsidRPr="00667610" w:rsidRDefault="00AB07A0" w:rsidP="00AB07A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TADLN03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6809C" w14:textId="1887B4C3" w:rsidR="00AB07A0" w:rsidRPr="00667610" w:rsidRDefault="00AB07A0" w:rsidP="00AB07A0">
            <w:pPr>
              <w:rPr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Delinking</w:t>
            </w:r>
          </w:p>
        </w:tc>
        <w:tc>
          <w:tcPr>
            <w:tcW w:w="1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D0B844" w14:textId="179D30FD" w:rsidR="00AB07A0" w:rsidRPr="00667610" w:rsidRDefault="00AB07A0" w:rsidP="00AB07A0">
            <w:pPr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Verify that a Tax Agent with Restricted role </w:t>
            </w:r>
            <w:r w:rsidRPr="00667610">
              <w:rPr>
                <w:sz w:val="16"/>
                <w:szCs w:val="16"/>
              </w:rPr>
              <w:t>submits a DELINK request</w:t>
            </w:r>
            <w:del w:id="3" w:author="Gareth Stanford" w:date="2019-07-02T08:44:00Z">
              <w:r w:rsidRPr="00667610" w:rsidDel="002676FA">
                <w:rPr>
                  <w:sz w:val="16"/>
                  <w:szCs w:val="16"/>
                </w:rPr>
                <w:delText>s</w:delText>
              </w:r>
            </w:del>
            <w:r w:rsidRPr="00667610">
              <w:rPr>
                <w:sz w:val="16"/>
                <w:szCs w:val="16"/>
              </w:rPr>
              <w:t xml:space="preserve"> to accounts they do not have access to 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>and is returned a ERROR 4 - "Unauthorised delegation"</w:t>
            </w:r>
          </w:p>
        </w:tc>
        <w:tc>
          <w:tcPr>
            <w:tcW w:w="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9C923" w14:textId="046D146F" w:rsidR="00AB07A0" w:rsidRPr="00667610" w:rsidRDefault="00AB07A0" w:rsidP="00AB07A0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role : Restricted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br/>
              <w:t>access level : None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4C03" w14:textId="55E23220" w:rsidR="00AB07A0" w:rsidRPr="00667610" w:rsidRDefault="00AB07A0" w:rsidP="00AB07A0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D227" w14:textId="77777777" w:rsidR="00AB07A0" w:rsidRPr="00667610" w:rsidRDefault="00AB07A0" w:rsidP="00AB07A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D0EB73" w14:textId="77777777" w:rsidR="00AB07A0" w:rsidRPr="00667610" w:rsidRDefault="00AB07A0" w:rsidP="00AB07A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E566FB" w14:textId="77777777" w:rsidR="00AB07A0" w:rsidRPr="00667610" w:rsidRDefault="00AB07A0" w:rsidP="00AB07A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AC7A9C" w14:textId="77777777" w:rsidR="00AB07A0" w:rsidRPr="00667610" w:rsidRDefault="00AB07A0" w:rsidP="00AB07A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41471" w:rsidRPr="00667610" w14:paraId="11DE99D4" w14:textId="77777777" w:rsidTr="000D661F">
        <w:trPr>
          <w:gridAfter w:val="1"/>
          <w:wAfter w:w="9" w:type="pct"/>
          <w:trHeight w:val="30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CEA44" w14:textId="2024825A" w:rsidR="00641471" w:rsidRPr="00667610" w:rsidRDefault="0053024A" w:rsidP="0064147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TAUPD01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41FF2" w14:textId="39FA222C" w:rsidR="00641471" w:rsidRPr="00667610" w:rsidRDefault="00641471" w:rsidP="0064147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Update</w:t>
            </w:r>
          </w:p>
        </w:tc>
        <w:tc>
          <w:tcPr>
            <w:tcW w:w="1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A80AC" w14:textId="57762A6A" w:rsidR="00641471" w:rsidRPr="00667610" w:rsidRDefault="00641471" w:rsidP="0064147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Verify that a Tax Agent with an Owner role and File Access is able to submit successful</w:t>
            </w:r>
            <w:r w:rsidRPr="00667610">
              <w:rPr>
                <w:sz w:val="16"/>
                <w:szCs w:val="16"/>
              </w:rPr>
              <w:t xml:space="preserve"> 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>UPDATE requests to client lists that they have access to.</w:t>
            </w:r>
          </w:p>
        </w:tc>
        <w:tc>
          <w:tcPr>
            <w:tcW w:w="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DBCF0B" w14:textId="69FAC67D" w:rsidR="00641471" w:rsidRPr="00667610" w:rsidRDefault="00641471" w:rsidP="0064147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role : Owner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br/>
              <w:t>access level: File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3149" w14:textId="4C93C1A5" w:rsidR="00641471" w:rsidRPr="00667610" w:rsidRDefault="00641471" w:rsidP="0064147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26B2" w14:textId="7171472B" w:rsidR="00641471" w:rsidRPr="00667610" w:rsidRDefault="00641471" w:rsidP="0064147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436D6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885DBF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815676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41471" w:rsidRPr="00667610" w14:paraId="0FA42D40" w14:textId="77777777" w:rsidTr="000D661F">
        <w:trPr>
          <w:gridAfter w:val="1"/>
          <w:wAfter w:w="9" w:type="pct"/>
          <w:trHeight w:val="30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00CE5" w14:textId="52CF54E1" w:rsidR="00641471" w:rsidRPr="00667610" w:rsidRDefault="0053024A" w:rsidP="0064147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TAUPD02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B6D7C" w14:textId="60002C2A" w:rsidR="00641471" w:rsidRPr="00667610" w:rsidRDefault="00641471" w:rsidP="0064147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Update</w:t>
            </w:r>
          </w:p>
        </w:tc>
        <w:tc>
          <w:tcPr>
            <w:tcW w:w="1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3DBAE" w14:textId="3F6760EF" w:rsidR="00641471" w:rsidRPr="00667610" w:rsidRDefault="00641471" w:rsidP="0064147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Verify that an Authorised Tax Agent is able to successfully</w:t>
            </w:r>
            <w:r w:rsidRPr="00667610">
              <w:rPr>
                <w:sz w:val="16"/>
                <w:szCs w:val="16"/>
              </w:rPr>
              <w:t xml:space="preserve"> 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>submit an update to a client’s mail redirect for 'Customer Master' link and receives a SUCCESS response</w:t>
            </w:r>
          </w:p>
        </w:tc>
        <w:tc>
          <w:tcPr>
            <w:tcW w:w="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EC07BB" w14:textId="5BEC06D9" w:rsidR="00641471" w:rsidRPr="00667610" w:rsidRDefault="00641471" w:rsidP="0064147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Not required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D55" w14:textId="426D1FF2" w:rsidR="00641471" w:rsidRPr="00667610" w:rsidRDefault="00641471" w:rsidP="0064147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6D6F" w14:textId="46CE6E63" w:rsidR="00641471" w:rsidRPr="00667610" w:rsidRDefault="00641471" w:rsidP="0064147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46499E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82E379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D982F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41471" w:rsidRPr="00667610" w14:paraId="626863B7" w14:textId="77777777" w:rsidTr="000D661F">
        <w:trPr>
          <w:gridAfter w:val="1"/>
          <w:wAfter w:w="9" w:type="pct"/>
          <w:trHeight w:val="30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8B27D" w14:textId="0BCA6536" w:rsidR="00641471" w:rsidRPr="00667610" w:rsidRDefault="009C4BC6" w:rsidP="0064147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TARC01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42EC4" w14:textId="502D33C4" w:rsidR="00641471" w:rsidRPr="00667610" w:rsidRDefault="00641471" w:rsidP="0064147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Retrieve Client</w:t>
            </w:r>
          </w:p>
        </w:tc>
        <w:tc>
          <w:tcPr>
            <w:tcW w:w="1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D2E85F" w14:textId="3CD6F634" w:rsidR="00641471" w:rsidRPr="00667610" w:rsidRDefault="00641471" w:rsidP="0064147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Verify that a Tax Agent with an Owner role is able to submit successful</w:t>
            </w:r>
            <w:r w:rsidRPr="00667610">
              <w:rPr>
                <w:sz w:val="16"/>
                <w:szCs w:val="16"/>
              </w:rPr>
              <w:t xml:space="preserve"> 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RetrieveClient requests. </w:t>
            </w:r>
          </w:p>
        </w:tc>
        <w:tc>
          <w:tcPr>
            <w:tcW w:w="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9298BC" w14:textId="1F821B12" w:rsidR="00641471" w:rsidRPr="00667610" w:rsidRDefault="00641471" w:rsidP="0064147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Role: Owner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br/>
              <w:t>access level: File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E713" w14:textId="1F4CD8E0" w:rsidR="00641471" w:rsidRPr="00667610" w:rsidRDefault="00641471" w:rsidP="0064147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762E" w14:textId="35F7E195" w:rsidR="00641471" w:rsidRPr="00667610" w:rsidRDefault="00641471" w:rsidP="0064147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A78B52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987CA3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F26DBB" w14:textId="77777777" w:rsidR="00641471" w:rsidRPr="00667610" w:rsidRDefault="00641471" w:rsidP="006414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82CC4" w:rsidRPr="00667610" w14:paraId="30838BC2" w14:textId="77777777" w:rsidTr="00825BE1">
        <w:trPr>
          <w:gridAfter w:val="1"/>
          <w:wAfter w:w="9" w:type="pct"/>
          <w:trHeight w:val="30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C659F1" w14:textId="1E78CB47" w:rsidR="00882CC4" w:rsidRPr="00667610" w:rsidRDefault="00882CC4" w:rsidP="00882CC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TARC01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5530F" w14:textId="61BE4E01" w:rsidR="00882CC4" w:rsidRPr="00667610" w:rsidRDefault="00882CC4" w:rsidP="00882CC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Retrieve Client</w:t>
            </w:r>
          </w:p>
        </w:tc>
        <w:tc>
          <w:tcPr>
            <w:tcW w:w="1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03E7E" w14:textId="084532E9" w:rsidR="00882CC4" w:rsidRPr="00667610" w:rsidRDefault="00882CC4" w:rsidP="00882CC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Verify that an Authorised Tax Agent with an Owner / Administrator role and File access is able to successfully</w:t>
            </w:r>
            <w:r w:rsidRPr="00667610">
              <w:rPr>
                <w:sz w:val="16"/>
                <w:szCs w:val="16"/>
              </w:rPr>
              <w:t xml:space="preserve"> 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>submit an Retrieve Client request with 'clientID' only and verifies that ALL 'Account' links and 'Customer Master' links are returned in Response successfully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br/>
            </w:r>
            <w:r w:rsidRPr="00667610">
              <w:rPr>
                <w:rFonts w:cs="Calibri"/>
                <w:color w:val="000000"/>
                <w:sz w:val="16"/>
                <w:szCs w:val="16"/>
              </w:rPr>
              <w:br/>
              <w:t>ALL Required fields are returned: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br/>
              <w:t>- clientID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br/>
              <w:t>- clientListID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br/>
              <w:t>- redirectMail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br/>
              <w:t xml:space="preserve"> - customerMaster=TRUE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br/>
              <w:t>The following OPTIONAL fields are NOT returned in the Response: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br/>
              <w:t>- clientAccount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br/>
              <w:t>- redirectDisbursements</w:t>
            </w:r>
          </w:p>
        </w:tc>
        <w:tc>
          <w:tcPr>
            <w:tcW w:w="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D3AC06" w14:textId="78A4C99E" w:rsidR="00882CC4" w:rsidRPr="00667610" w:rsidRDefault="00882CC4" w:rsidP="00882CC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role : Owner/ Administrator / Non-restricted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br/>
              <w:t>access level: File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B7F0" w14:textId="2266E64C" w:rsidR="00882CC4" w:rsidRPr="00667610" w:rsidRDefault="00882CC4" w:rsidP="00882CC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2BA9" w14:textId="1C945384" w:rsidR="00882CC4" w:rsidRPr="00667610" w:rsidRDefault="00882CC4" w:rsidP="00882CC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19BB9A" w14:textId="77777777" w:rsidR="00882CC4" w:rsidRPr="00667610" w:rsidRDefault="00882CC4" w:rsidP="00882CC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3EC82F" w14:textId="77777777" w:rsidR="00882CC4" w:rsidRPr="00667610" w:rsidRDefault="00882CC4" w:rsidP="00882CC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926041" w14:textId="77777777" w:rsidR="00882CC4" w:rsidRPr="00667610" w:rsidRDefault="00882CC4" w:rsidP="00882CC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82CC4" w:rsidRPr="00667610" w14:paraId="3B2E0797" w14:textId="77777777" w:rsidTr="00825BE1">
        <w:trPr>
          <w:gridAfter w:val="1"/>
          <w:wAfter w:w="9" w:type="pct"/>
          <w:trHeight w:val="30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956BC4" w14:textId="7A81E4C4" w:rsidR="00882CC4" w:rsidRPr="00667610" w:rsidRDefault="00882CC4" w:rsidP="00882CC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TARC02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41353" w14:textId="32E28399" w:rsidR="00882CC4" w:rsidRPr="00667610" w:rsidRDefault="00882CC4" w:rsidP="00882CC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Retrieve Client</w:t>
            </w:r>
          </w:p>
        </w:tc>
        <w:tc>
          <w:tcPr>
            <w:tcW w:w="1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7617D0" w14:textId="533CCC94" w:rsidR="00882CC4" w:rsidRPr="00667610" w:rsidRDefault="00882CC4" w:rsidP="00882CC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Verify that a Tax Agent with a User role that is not authorised to retrieve client information is returned ERROR 103 - "No client found for requested parameters".</w:t>
            </w:r>
          </w:p>
        </w:tc>
        <w:tc>
          <w:tcPr>
            <w:tcW w:w="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8F8E05" w14:textId="5D553AB5" w:rsidR="00882CC4" w:rsidRPr="00667610" w:rsidRDefault="00882CC4" w:rsidP="00882CC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 role : User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br/>
              <w:t>access level: None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1DB98" w14:textId="4AC25751" w:rsidR="00882CC4" w:rsidRPr="00667610" w:rsidRDefault="00882CC4" w:rsidP="00882CC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7D66" w14:textId="36F24D72" w:rsidR="00882CC4" w:rsidRPr="00667610" w:rsidRDefault="00882CC4" w:rsidP="00882CC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E38F0B" w14:textId="77777777" w:rsidR="00882CC4" w:rsidRPr="00667610" w:rsidRDefault="00882CC4" w:rsidP="00882CC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F35C70" w14:textId="77777777" w:rsidR="00882CC4" w:rsidRPr="00667610" w:rsidRDefault="00882CC4" w:rsidP="00882CC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2DD416" w14:textId="77777777" w:rsidR="00882CC4" w:rsidRPr="00667610" w:rsidRDefault="00882CC4" w:rsidP="00882CC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82CC4" w:rsidRPr="00667610" w14:paraId="719591C5" w14:textId="77777777" w:rsidTr="00825BE1">
        <w:trPr>
          <w:gridAfter w:val="1"/>
          <w:wAfter w:w="9" w:type="pct"/>
          <w:trHeight w:val="30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E5FD26" w14:textId="4C412EA3" w:rsidR="00882CC4" w:rsidRPr="00667610" w:rsidRDefault="00882CC4" w:rsidP="00882CC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TARCL01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D9E14" w14:textId="54AF5B14" w:rsidR="00882CC4" w:rsidRPr="00667610" w:rsidRDefault="00882CC4" w:rsidP="00882CC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Retrieve Client List</w:t>
            </w:r>
          </w:p>
        </w:tc>
        <w:tc>
          <w:tcPr>
            <w:tcW w:w="1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64819" w14:textId="22A67A1C" w:rsidR="00882CC4" w:rsidRPr="00667610" w:rsidRDefault="00882CC4" w:rsidP="00882CC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Verify that a Tax Agent with an Owner role and Full access is able to submit RetrieveClientList requests and retrieve SUCCESS response - filterbyclientListID 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lastRenderedPageBreak/>
              <w:t>- receives all linked customer and account links</w:t>
            </w:r>
          </w:p>
        </w:tc>
        <w:tc>
          <w:tcPr>
            <w:tcW w:w="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1126A8" w14:textId="66485967" w:rsidR="00882CC4" w:rsidRPr="00667610" w:rsidRDefault="00882CC4" w:rsidP="00882CC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lastRenderedPageBreak/>
              <w:t>role : Owner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br/>
              <w:t>access level: Full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E568" w14:textId="1F005E8F" w:rsidR="00882CC4" w:rsidRPr="00667610" w:rsidRDefault="00882CC4" w:rsidP="00882CC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B0F6" w14:textId="4AAB9A9A" w:rsidR="00882CC4" w:rsidRPr="00667610" w:rsidRDefault="00882CC4" w:rsidP="00882CC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09AAF4" w14:textId="77777777" w:rsidR="00882CC4" w:rsidRPr="00667610" w:rsidRDefault="00882CC4" w:rsidP="00882CC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F02776" w14:textId="77777777" w:rsidR="00882CC4" w:rsidRPr="00667610" w:rsidRDefault="00882CC4" w:rsidP="00882CC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26A504" w14:textId="77777777" w:rsidR="00882CC4" w:rsidRPr="00667610" w:rsidRDefault="00882CC4" w:rsidP="00882CC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82CC4" w:rsidRPr="00667610" w14:paraId="322A1907" w14:textId="77777777" w:rsidTr="00A30E11">
        <w:trPr>
          <w:gridAfter w:val="1"/>
          <w:wAfter w:w="9" w:type="pct"/>
          <w:trHeight w:val="30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063492" w14:textId="5E3DA988" w:rsidR="00882CC4" w:rsidRPr="00667610" w:rsidRDefault="00882CC4" w:rsidP="00882CC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TARCL02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B7E36" w14:textId="21F4B059" w:rsidR="00882CC4" w:rsidRPr="00667610" w:rsidRDefault="00882CC4" w:rsidP="00882CC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Retrieve Client List</w:t>
            </w:r>
          </w:p>
        </w:tc>
        <w:tc>
          <w:tcPr>
            <w:tcW w:w="1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5A7CC" w14:textId="59907A52" w:rsidR="00882CC4" w:rsidRPr="00667610" w:rsidRDefault="00882CC4" w:rsidP="00882CC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Verify that a Tax Agent with an xxx role is able to submit a RetrieveClientList </w:t>
            </w:r>
            <w:r w:rsidRPr="00667610">
              <w:rPr>
                <w:sz w:val="16"/>
                <w:szCs w:val="16"/>
              </w:rPr>
              <w:t>as 'Customer Master'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 and a response can be returned successfully with 'hasRefundAccount=true' </w:t>
            </w:r>
          </w:p>
        </w:tc>
        <w:tc>
          <w:tcPr>
            <w:tcW w:w="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8B5E85" w14:textId="64C290B4" w:rsidR="00882CC4" w:rsidRPr="00667610" w:rsidRDefault="00882CC4" w:rsidP="00882CC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 'Customer Master' links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F978" w14:textId="46413075" w:rsidR="00882CC4" w:rsidRPr="00667610" w:rsidRDefault="00882CC4" w:rsidP="00882CC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1034" w14:textId="10BB21BD" w:rsidR="00882CC4" w:rsidRPr="00667610" w:rsidRDefault="00882CC4" w:rsidP="00882CC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18597" w14:textId="77777777" w:rsidR="00882CC4" w:rsidRPr="00667610" w:rsidRDefault="00882CC4" w:rsidP="00882CC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7EBE81" w14:textId="77777777" w:rsidR="00882CC4" w:rsidRPr="00667610" w:rsidRDefault="00882CC4" w:rsidP="00882CC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5F5419" w14:textId="77777777" w:rsidR="00882CC4" w:rsidRPr="00667610" w:rsidRDefault="00882CC4" w:rsidP="00882CC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82CC4" w:rsidRPr="00667610" w14:paraId="3567B790" w14:textId="77777777" w:rsidTr="00A30E11">
        <w:trPr>
          <w:gridAfter w:val="1"/>
          <w:wAfter w:w="9" w:type="pct"/>
          <w:trHeight w:val="30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EE222" w14:textId="04C24CE4" w:rsidR="00882CC4" w:rsidRPr="00667610" w:rsidRDefault="00882CC4" w:rsidP="00882CC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TARCL03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FBDC" w14:textId="688EAC5F" w:rsidR="00882CC4" w:rsidRPr="00667610" w:rsidRDefault="00882CC4" w:rsidP="00882CC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Retrieve Client List</w:t>
            </w:r>
          </w:p>
        </w:tc>
        <w:tc>
          <w:tcPr>
            <w:tcW w:w="1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9BE1AA" w14:textId="58C36FD7" w:rsidR="00882CC4" w:rsidRPr="00667610" w:rsidRDefault="00882CC4" w:rsidP="00882CC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Verify that a Tax Agent with a User role is able to submit a RetrieveClientList and retrieve details of linked clients FILTERED by valid account type and receives a success response returning all linked accounts from different lists that the Tax Agent has access to.</w:t>
            </w:r>
          </w:p>
        </w:tc>
        <w:tc>
          <w:tcPr>
            <w:tcW w:w="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2B413E" w14:textId="29BA224C" w:rsidR="00882CC4" w:rsidRPr="00667610" w:rsidRDefault="00882CC4" w:rsidP="00882CC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role: User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br/>
              <w:t>access level: None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B66E" w14:textId="14172B92" w:rsidR="00882CC4" w:rsidRPr="00667610" w:rsidRDefault="00882CC4" w:rsidP="00882CC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202E" w14:textId="073A1914" w:rsidR="00882CC4" w:rsidRPr="00667610" w:rsidRDefault="00882CC4" w:rsidP="00882CC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38746E" w14:textId="77777777" w:rsidR="00882CC4" w:rsidRPr="00667610" w:rsidRDefault="00882CC4" w:rsidP="00882CC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77321" w14:textId="77777777" w:rsidR="00882CC4" w:rsidRPr="00667610" w:rsidRDefault="00882CC4" w:rsidP="00882CC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68AAA7" w14:textId="77777777" w:rsidR="00882CC4" w:rsidRPr="00667610" w:rsidRDefault="00882CC4" w:rsidP="00882CC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bookmarkEnd w:id="2"/>
    </w:tbl>
    <w:p w14:paraId="1C312A31" w14:textId="6C9D2967" w:rsidR="002A4CD7" w:rsidRDefault="002A4CD7" w:rsidP="002A4CD7"/>
    <w:p w14:paraId="71533C0A" w14:textId="1DB85463" w:rsidR="00601163" w:rsidRDefault="00543943" w:rsidP="00543943">
      <w:pPr>
        <w:pStyle w:val="Heading1"/>
        <w:numPr>
          <w:ilvl w:val="0"/>
          <w:numId w:val="0"/>
        </w:numPr>
        <w:spacing w:before="240"/>
      </w:pPr>
      <w:r w:rsidRPr="00543943">
        <w:t xml:space="preserve">Intermediary Type </w:t>
      </w:r>
      <w:r>
        <w:t>–</w:t>
      </w:r>
      <w:r w:rsidRPr="00543943">
        <w:t xml:space="preserve"> </w:t>
      </w:r>
      <w:r>
        <w:t xml:space="preserve">PAYE </w:t>
      </w:r>
      <w:r w:rsidRPr="00543943">
        <w:t>Intermediary</w:t>
      </w:r>
    </w:p>
    <w:tbl>
      <w:tblPr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978"/>
        <w:gridCol w:w="1259"/>
        <w:gridCol w:w="3499"/>
        <w:gridCol w:w="1539"/>
        <w:gridCol w:w="979"/>
        <w:gridCol w:w="1259"/>
        <w:gridCol w:w="2253"/>
        <w:gridCol w:w="708"/>
        <w:gridCol w:w="2914"/>
      </w:tblGrid>
      <w:tr w:rsidR="00AF07DB" w:rsidRPr="00AD11DC" w14:paraId="57BEF5C3" w14:textId="77777777" w:rsidTr="00CB0B7D">
        <w:trPr>
          <w:trHeight w:val="334"/>
        </w:trPr>
        <w:tc>
          <w:tcPr>
            <w:tcW w:w="186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55F7D111" w14:textId="0DB55EA8" w:rsidR="00AF07DB" w:rsidRPr="00667610" w:rsidRDefault="00AF07DB" w:rsidP="0030454D">
            <w:pPr>
              <w:autoSpaceDE/>
              <w:autoSpaceDN/>
              <w:adjustRightInd/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n-NZ"/>
              </w:rPr>
              <w:t xml:space="preserve">Intermediary Type - </w:t>
            </w:r>
            <w:r w:rsidR="007906FB" w:rsidRPr="00667610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n-NZ"/>
              </w:rPr>
              <w:t xml:space="preserve">PAYE intermediary </w:t>
            </w:r>
            <w:r w:rsidRPr="00667610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n-NZ"/>
              </w:rPr>
              <w:t>Test Scenarios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1F1C4DB2" w14:textId="77777777" w:rsidR="00AF07DB" w:rsidRPr="00667610" w:rsidRDefault="00AF07DB" w:rsidP="0030454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</w:pPr>
          </w:p>
        </w:tc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1BDD7B4F" w14:textId="77777777" w:rsidR="00AF07DB" w:rsidRPr="00667610" w:rsidRDefault="00AF07DB" w:rsidP="0030454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</w:pPr>
          </w:p>
        </w:tc>
        <w:tc>
          <w:tcPr>
            <w:tcW w:w="114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1AD050C8" w14:textId="77777777" w:rsidR="00AF07DB" w:rsidRPr="00667610" w:rsidRDefault="00AF07DB" w:rsidP="0030454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  <w:t>Test Plan</w:t>
            </w:r>
          </w:p>
        </w:tc>
        <w:tc>
          <w:tcPr>
            <w:tcW w:w="117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44B7BC48" w14:textId="77777777" w:rsidR="00AF07DB" w:rsidRPr="00667610" w:rsidRDefault="00AF07DB" w:rsidP="0030454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  <w:t>Test Results</w:t>
            </w:r>
          </w:p>
        </w:tc>
      </w:tr>
      <w:tr w:rsidR="00CB0B7D" w:rsidRPr="00740199" w14:paraId="21DD4FEA" w14:textId="77777777" w:rsidTr="00CB0B7D">
        <w:trPr>
          <w:trHeight w:val="334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3159" w14:textId="77777777" w:rsidR="00AF07DB" w:rsidRPr="00667610" w:rsidRDefault="00AF07DB" w:rsidP="0030454D">
            <w:pPr>
              <w:autoSpaceDE/>
              <w:autoSpaceDN/>
              <w:adjustRightInd/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ID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D18AB" w14:textId="77777777" w:rsidR="00AF07DB" w:rsidRPr="00667610" w:rsidRDefault="00AF07DB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Operation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84331" w14:textId="77777777" w:rsidR="00AF07DB" w:rsidRPr="00667610" w:rsidRDefault="00AF07DB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Scenario Description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69E4A" w14:textId="586E6113" w:rsidR="00AF07DB" w:rsidRPr="00667610" w:rsidRDefault="00E56886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Authorisation Use</w:t>
            </w:r>
          </w:p>
        </w:tc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387DF" w14:textId="11FD01C4" w:rsidR="00AF07DB" w:rsidRPr="00667610" w:rsidRDefault="00E56886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Scenario Type</w:t>
            </w:r>
          </w:p>
        </w:tc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41E" w14:textId="77777777" w:rsidR="00AF07DB" w:rsidRPr="00667610" w:rsidRDefault="00AF07DB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 xml:space="preserve">Applicable </w:t>
            </w:r>
          </w:p>
          <w:p w14:paraId="62E37159" w14:textId="77777777" w:rsidR="00AF07DB" w:rsidRPr="00667610" w:rsidRDefault="00AF07DB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(Y / N)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043FD" w14:textId="77777777" w:rsidR="00AF07DB" w:rsidRPr="00667610" w:rsidRDefault="00AF07DB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Exclusion Reason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D26E3" w14:textId="77777777" w:rsidR="00AF07DB" w:rsidRPr="00667610" w:rsidRDefault="00AF07DB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Pass / Fail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89B479" w14:textId="77777777" w:rsidR="00AF07DB" w:rsidRPr="00667610" w:rsidRDefault="00AF07DB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 xml:space="preserve">Notes </w:t>
            </w:r>
          </w:p>
        </w:tc>
      </w:tr>
      <w:tr w:rsidR="00CB0B7D" w:rsidRPr="00AD11DC" w14:paraId="20F88435" w14:textId="77777777" w:rsidTr="00CB0B7D">
        <w:trPr>
          <w:trHeight w:val="30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F8233" w14:textId="35542A16" w:rsidR="00D53221" w:rsidRPr="00667610" w:rsidRDefault="00CB0B7D" w:rsidP="00D532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PI</w:t>
            </w:r>
            <w:r w:rsidR="00233695" w:rsidRPr="00667610">
              <w:rPr>
                <w:rFonts w:cstheme="minorHAnsi"/>
                <w:color w:val="000000"/>
                <w:sz w:val="16"/>
                <w:szCs w:val="16"/>
              </w:rPr>
              <w:t>LNK01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2AF39" w14:textId="50A2124A" w:rsidR="00D53221" w:rsidRPr="00667610" w:rsidRDefault="00D53221" w:rsidP="00D532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Linking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90F99" w14:textId="7E04D02F" w:rsidR="00D53221" w:rsidRPr="00667610" w:rsidRDefault="00024245" w:rsidP="00D532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Verify that </w:t>
            </w:r>
            <w:r w:rsidR="00B87D5B" w:rsidRPr="00667610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 w:rsidRPr="00667610">
              <w:rPr>
                <w:sz w:val="16"/>
                <w:szCs w:val="16"/>
              </w:rPr>
              <w:t>PAYE Intermediar</w:t>
            </w:r>
            <w:r w:rsidR="00A44294" w:rsidRPr="00667610">
              <w:rPr>
                <w:sz w:val="16"/>
                <w:szCs w:val="16"/>
              </w:rPr>
              <w:t>y</w:t>
            </w:r>
            <w:r w:rsidRPr="00667610">
              <w:rPr>
                <w:sz w:val="16"/>
                <w:szCs w:val="16"/>
              </w:rPr>
              <w:t xml:space="preserve"> 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>with a User role</w:t>
            </w:r>
            <w:r w:rsidR="004436AA" w:rsidRPr="00667610">
              <w:rPr>
                <w:rFonts w:cs="Calibri"/>
                <w:color w:val="000000"/>
                <w:sz w:val="16"/>
                <w:szCs w:val="16"/>
              </w:rPr>
              <w:t xml:space="preserve"> and View access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A44294" w:rsidRPr="00667610">
              <w:rPr>
                <w:sz w:val="16"/>
                <w:szCs w:val="16"/>
              </w:rPr>
              <w:t xml:space="preserve">is </w:t>
            </w:r>
            <w:r w:rsidR="00D53221" w:rsidRPr="00667610">
              <w:rPr>
                <w:sz w:val="16"/>
                <w:szCs w:val="16"/>
              </w:rPr>
              <w:t xml:space="preserve">AUTHORISED to submit </w:t>
            </w:r>
            <w:r w:rsidR="004436AA" w:rsidRPr="00667610">
              <w:rPr>
                <w:sz w:val="16"/>
                <w:szCs w:val="16"/>
              </w:rPr>
              <w:t xml:space="preserve">a </w:t>
            </w:r>
            <w:r w:rsidR="00D53221" w:rsidRPr="00667610">
              <w:rPr>
                <w:sz w:val="16"/>
                <w:szCs w:val="16"/>
              </w:rPr>
              <w:t xml:space="preserve">LINK </w:t>
            </w:r>
            <w:r w:rsidR="004436AA" w:rsidRPr="00667610">
              <w:rPr>
                <w:rFonts w:cs="Calibri"/>
                <w:color w:val="000000"/>
                <w:sz w:val="16"/>
                <w:szCs w:val="16"/>
              </w:rPr>
              <w:t>request to a client list that they access and see the client added to the list.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E83E04" w14:textId="3F732766" w:rsidR="00D53221" w:rsidRPr="00667610" w:rsidRDefault="00D53221" w:rsidP="00D5322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role: User access</w:t>
            </w:r>
            <w:r w:rsidR="00A7305E" w:rsidRPr="00667610">
              <w:rPr>
                <w:sz w:val="16"/>
                <w:szCs w:val="16"/>
              </w:rPr>
              <w:t xml:space="preserve"> l</w:t>
            </w:r>
            <w:r w:rsidRPr="00667610">
              <w:rPr>
                <w:sz w:val="16"/>
                <w:szCs w:val="16"/>
              </w:rPr>
              <w:t>evel: View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0CB3" w14:textId="1097C99C" w:rsidR="00D53221" w:rsidRPr="00667610" w:rsidRDefault="00C860AC" w:rsidP="00AA574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026C" w14:textId="77777777" w:rsidR="00D53221" w:rsidRPr="00667610" w:rsidRDefault="00D53221" w:rsidP="00D5322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ADC971" w14:textId="77777777" w:rsidR="00D53221" w:rsidRPr="00667610" w:rsidRDefault="00D53221" w:rsidP="00D5322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15D695" w14:textId="77777777" w:rsidR="00D53221" w:rsidRPr="00667610" w:rsidRDefault="00D53221" w:rsidP="00D5322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D5E67F" w14:textId="77777777" w:rsidR="00D53221" w:rsidRPr="00667610" w:rsidRDefault="00D53221" w:rsidP="00D5322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B0B7D" w:rsidRPr="00AD11DC" w14:paraId="4BB7A940" w14:textId="77777777" w:rsidTr="00CB0B7D">
        <w:trPr>
          <w:trHeight w:val="30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8B3E9" w14:textId="75D53AD2" w:rsidR="00D53221" w:rsidRPr="00667610" w:rsidRDefault="00233695" w:rsidP="00D532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P</w:t>
            </w:r>
            <w:r w:rsidR="00CC5C03" w:rsidRPr="00667610">
              <w:rPr>
                <w:rFonts w:cstheme="minorHAnsi"/>
                <w:color w:val="000000"/>
                <w:sz w:val="16"/>
                <w:szCs w:val="16"/>
              </w:rPr>
              <w:t>IDLK01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AB54E" w14:textId="1DD20451" w:rsidR="00D53221" w:rsidRPr="00667610" w:rsidRDefault="00D53221" w:rsidP="00D532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Delinking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5A4BFF" w14:textId="6340D698" w:rsidR="00D53221" w:rsidRPr="00667610" w:rsidRDefault="00D17290" w:rsidP="00D532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Verify that </w:t>
            </w:r>
            <w:r w:rsidR="00B87D5B" w:rsidRPr="00667610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 w:rsidRPr="00667610">
              <w:rPr>
                <w:sz w:val="16"/>
                <w:szCs w:val="16"/>
              </w:rPr>
              <w:t xml:space="preserve">PAYE </w:t>
            </w:r>
            <w:r w:rsidR="00A44294" w:rsidRPr="00667610">
              <w:rPr>
                <w:sz w:val="16"/>
                <w:szCs w:val="16"/>
              </w:rPr>
              <w:t xml:space="preserve">Intermediary 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="00A44294" w:rsidRPr="00667610"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 Owner role </w:t>
            </w:r>
            <w:r w:rsidR="004436AA" w:rsidRPr="00667610">
              <w:rPr>
                <w:rFonts w:cs="Calibri"/>
                <w:color w:val="000000"/>
                <w:sz w:val="16"/>
                <w:szCs w:val="16"/>
              </w:rPr>
              <w:t xml:space="preserve">and Full access </w:t>
            </w:r>
            <w:r w:rsidR="00A44294" w:rsidRPr="00667610">
              <w:rPr>
                <w:sz w:val="16"/>
                <w:szCs w:val="16"/>
              </w:rPr>
              <w:t>is</w:t>
            </w:r>
            <w:r w:rsidRPr="00667610">
              <w:rPr>
                <w:sz w:val="16"/>
                <w:szCs w:val="16"/>
              </w:rPr>
              <w:t xml:space="preserve"> </w:t>
            </w:r>
            <w:r w:rsidR="00D53221" w:rsidRPr="00667610">
              <w:rPr>
                <w:sz w:val="16"/>
                <w:szCs w:val="16"/>
              </w:rPr>
              <w:t xml:space="preserve">AUTHORISED to submit </w:t>
            </w:r>
            <w:r w:rsidR="00E37FA9" w:rsidRPr="00667610">
              <w:rPr>
                <w:sz w:val="16"/>
                <w:szCs w:val="16"/>
              </w:rPr>
              <w:t xml:space="preserve">a </w:t>
            </w:r>
            <w:r w:rsidR="00D53221" w:rsidRPr="00667610">
              <w:rPr>
                <w:sz w:val="16"/>
                <w:szCs w:val="16"/>
              </w:rPr>
              <w:t>DELINK request</w:t>
            </w:r>
            <w:r w:rsidRPr="00667610">
              <w:rPr>
                <w:sz w:val="16"/>
                <w:szCs w:val="16"/>
              </w:rPr>
              <w:t xml:space="preserve"> 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>and see the client removed from the list</w:t>
            </w:r>
            <w:r w:rsidR="009E2DDA" w:rsidRPr="00667610">
              <w:rPr>
                <w:rFonts w:cs="Calibri"/>
                <w:color w:val="000000"/>
                <w:sz w:val="16"/>
                <w:szCs w:val="16"/>
              </w:rPr>
              <w:t xml:space="preserve"> by requesting </w:t>
            </w:r>
            <w:r w:rsidR="00653078" w:rsidRPr="00667610">
              <w:rPr>
                <w:rFonts w:cs="Calibri"/>
                <w:color w:val="000000"/>
                <w:sz w:val="16"/>
                <w:szCs w:val="16"/>
              </w:rPr>
              <w:t>Client Information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226D98" w14:textId="5DCE6511" w:rsidR="00D53221" w:rsidRPr="00667610" w:rsidRDefault="00D53221" w:rsidP="00D5322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role: Owner</w:t>
            </w:r>
            <w:r w:rsidRPr="00667610">
              <w:rPr>
                <w:sz w:val="16"/>
                <w:szCs w:val="16"/>
              </w:rPr>
              <w:br/>
              <w:t>access</w:t>
            </w:r>
            <w:r w:rsidR="00A7305E" w:rsidRPr="00667610">
              <w:rPr>
                <w:sz w:val="16"/>
                <w:szCs w:val="16"/>
              </w:rPr>
              <w:t xml:space="preserve"> l</w:t>
            </w:r>
            <w:r w:rsidRPr="00667610">
              <w:rPr>
                <w:sz w:val="16"/>
                <w:szCs w:val="16"/>
              </w:rPr>
              <w:t>evel: Full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4EF" w14:textId="5EF42145" w:rsidR="00D53221" w:rsidRPr="00667610" w:rsidRDefault="00C860AC" w:rsidP="00AA57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4DB6" w14:textId="77777777" w:rsidR="00D53221" w:rsidRPr="00667610" w:rsidRDefault="00D53221" w:rsidP="00D5322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40A7F" w14:textId="77777777" w:rsidR="00D53221" w:rsidRPr="00667610" w:rsidRDefault="00D53221" w:rsidP="00D5322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2379A2" w14:textId="77777777" w:rsidR="00D53221" w:rsidRPr="00667610" w:rsidRDefault="00D53221" w:rsidP="00D5322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FE3156" w14:textId="77777777" w:rsidR="00D53221" w:rsidRPr="00667610" w:rsidRDefault="00D53221" w:rsidP="00D5322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B0B7D" w:rsidRPr="00AD11DC" w14:paraId="70773FCA" w14:textId="77777777" w:rsidTr="00CB0B7D">
        <w:trPr>
          <w:trHeight w:val="30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C839A" w14:textId="2D3F6EDD" w:rsidR="00D53221" w:rsidRPr="00667610" w:rsidRDefault="00CC5C03" w:rsidP="00D532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PIUPD01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1ADA0" w14:textId="66D631EF" w:rsidR="00D53221" w:rsidRPr="00667610" w:rsidRDefault="00D53221" w:rsidP="00D53221">
            <w:pPr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Update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5E7E36" w14:textId="3BF118E4" w:rsidR="00D53221" w:rsidRPr="00667610" w:rsidRDefault="00A44294" w:rsidP="00D53221">
            <w:pPr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Verify that a </w:t>
            </w:r>
            <w:r w:rsidRPr="00667610">
              <w:rPr>
                <w:sz w:val="16"/>
                <w:szCs w:val="16"/>
              </w:rPr>
              <w:t xml:space="preserve">PAYE Intermediary 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with an </w:t>
            </w:r>
            <w:r w:rsidR="00620022" w:rsidRPr="00667610">
              <w:rPr>
                <w:rFonts w:cs="Calibri"/>
                <w:color w:val="000000"/>
                <w:sz w:val="16"/>
                <w:szCs w:val="16"/>
              </w:rPr>
              <w:t xml:space="preserve">Administrator 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role </w:t>
            </w:r>
            <w:r w:rsidRPr="00667610">
              <w:rPr>
                <w:sz w:val="16"/>
                <w:szCs w:val="16"/>
              </w:rPr>
              <w:t xml:space="preserve">is NOT AUTHORISED to </w:t>
            </w:r>
            <w:r w:rsidR="00D53221" w:rsidRPr="00667610">
              <w:rPr>
                <w:sz w:val="16"/>
                <w:szCs w:val="16"/>
              </w:rPr>
              <w:t>submit a</w:t>
            </w:r>
            <w:r w:rsidR="0066294F" w:rsidRPr="00667610">
              <w:rPr>
                <w:sz w:val="16"/>
                <w:szCs w:val="16"/>
              </w:rPr>
              <w:t xml:space="preserve">n </w:t>
            </w:r>
            <w:r w:rsidR="00D53221" w:rsidRPr="00667610">
              <w:rPr>
                <w:sz w:val="16"/>
                <w:szCs w:val="16"/>
              </w:rPr>
              <w:t xml:space="preserve">update redirect mail = false </w:t>
            </w:r>
            <w:r w:rsidR="00914F6F" w:rsidRPr="00667610">
              <w:rPr>
                <w:sz w:val="16"/>
                <w:szCs w:val="16"/>
              </w:rPr>
              <w:t xml:space="preserve">request </w:t>
            </w:r>
            <w:r w:rsidR="00D53221" w:rsidRPr="00667610">
              <w:rPr>
                <w:sz w:val="16"/>
                <w:szCs w:val="16"/>
              </w:rPr>
              <w:t>for 'Account' link and receives a FAIL response with ERROR 121 - "PAYE Intermediary must redirect mail" 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293D0D" w14:textId="6BA04BC2" w:rsidR="00D53221" w:rsidRPr="00667610" w:rsidRDefault="00620022" w:rsidP="00D53221">
            <w:pPr>
              <w:jc w:val="center"/>
              <w:rPr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role: Administrator</w:t>
            </w:r>
          </w:p>
          <w:p w14:paraId="571CA21A" w14:textId="7F8741F1" w:rsidR="00620022" w:rsidRPr="00667610" w:rsidRDefault="00620022" w:rsidP="00D53221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access level: None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9A0A" w14:textId="2FBC7AF1" w:rsidR="00D53221" w:rsidRPr="00667610" w:rsidRDefault="00D53221" w:rsidP="00AA574C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Fail</w:t>
            </w:r>
            <w:r w:rsidR="00C860AC" w:rsidRPr="00667610">
              <w:rPr>
                <w:sz w:val="16"/>
                <w:szCs w:val="16"/>
              </w:rPr>
              <w:t>ure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15E6" w14:textId="77777777" w:rsidR="00D53221" w:rsidRPr="00667610" w:rsidRDefault="00D53221" w:rsidP="00D5322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89EF18" w14:textId="77777777" w:rsidR="00D53221" w:rsidRPr="00667610" w:rsidRDefault="00D53221" w:rsidP="00D5322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A66F85" w14:textId="77777777" w:rsidR="00D53221" w:rsidRPr="00667610" w:rsidRDefault="00D53221" w:rsidP="00D5322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110845" w14:textId="77777777" w:rsidR="00D53221" w:rsidRPr="00667610" w:rsidRDefault="00D53221" w:rsidP="00D5322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B0B7D" w:rsidRPr="00AD11DC" w14:paraId="32D1FA63" w14:textId="77777777" w:rsidTr="00CB0B7D">
        <w:trPr>
          <w:trHeight w:val="30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EA105" w14:textId="7B064601" w:rsidR="00D53221" w:rsidRPr="00667610" w:rsidRDefault="00CC5C03" w:rsidP="00D532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PIUPD02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40EA2" w14:textId="0F20653E" w:rsidR="00D53221" w:rsidRPr="00667610" w:rsidRDefault="00D53221" w:rsidP="00D53221">
            <w:pPr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Update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D26A8B" w14:textId="53F558F0" w:rsidR="00D53221" w:rsidRPr="00667610" w:rsidRDefault="00B87D5B" w:rsidP="00D53221">
            <w:pPr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Verify that a </w:t>
            </w:r>
            <w:r w:rsidRPr="00667610">
              <w:rPr>
                <w:sz w:val="16"/>
                <w:szCs w:val="16"/>
              </w:rPr>
              <w:t>PAYE Intermediar</w:t>
            </w:r>
            <w:r w:rsidR="00A44294" w:rsidRPr="00667610">
              <w:rPr>
                <w:sz w:val="16"/>
                <w:szCs w:val="16"/>
              </w:rPr>
              <w:t>y</w:t>
            </w:r>
            <w:r w:rsidRPr="00667610">
              <w:rPr>
                <w:sz w:val="16"/>
                <w:szCs w:val="16"/>
              </w:rPr>
              <w:t xml:space="preserve"> 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="000249F9" w:rsidRPr="00667610">
              <w:rPr>
                <w:rFonts w:cs="Calibri"/>
                <w:color w:val="000000"/>
                <w:sz w:val="16"/>
                <w:szCs w:val="16"/>
              </w:rPr>
              <w:t xml:space="preserve">n </w:t>
            </w:r>
            <w:r w:rsidRPr="00667610">
              <w:rPr>
                <w:sz w:val="16"/>
                <w:szCs w:val="16"/>
              </w:rPr>
              <w:t>Administrator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 role </w:t>
            </w:r>
            <w:r w:rsidR="00914F6F" w:rsidRPr="00667610">
              <w:rPr>
                <w:sz w:val="16"/>
                <w:szCs w:val="16"/>
              </w:rPr>
              <w:t>submit</w:t>
            </w:r>
            <w:r w:rsidR="004C65B0" w:rsidRPr="00667610">
              <w:rPr>
                <w:sz w:val="16"/>
                <w:szCs w:val="16"/>
              </w:rPr>
              <w:t>s</w:t>
            </w:r>
            <w:r w:rsidR="00914F6F" w:rsidRPr="00667610">
              <w:rPr>
                <w:sz w:val="16"/>
                <w:szCs w:val="16"/>
              </w:rPr>
              <w:t xml:space="preserve"> an update </w:t>
            </w:r>
            <w:r w:rsidR="00D53221" w:rsidRPr="00667610">
              <w:rPr>
                <w:sz w:val="16"/>
                <w:szCs w:val="16"/>
              </w:rPr>
              <w:lastRenderedPageBreak/>
              <w:t xml:space="preserve">'Account' link </w:t>
            </w:r>
            <w:r w:rsidR="00F85D4A" w:rsidRPr="00667610">
              <w:rPr>
                <w:sz w:val="16"/>
                <w:szCs w:val="16"/>
              </w:rPr>
              <w:t xml:space="preserve">to an account </w:t>
            </w:r>
            <w:r w:rsidR="00D53221" w:rsidRPr="00667610">
              <w:rPr>
                <w:sz w:val="16"/>
                <w:szCs w:val="16"/>
              </w:rPr>
              <w:t>they do not have access to and receives a FAIL response with ERROR 108 - "Insufficient client list access"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4E1C8D" w14:textId="02F9AD1F" w:rsidR="00D53221" w:rsidRPr="00667610" w:rsidRDefault="00D53221" w:rsidP="00D53221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lastRenderedPageBreak/>
              <w:t>role: Administrator</w:t>
            </w:r>
            <w:r w:rsidRPr="00667610">
              <w:rPr>
                <w:sz w:val="16"/>
                <w:szCs w:val="16"/>
              </w:rPr>
              <w:br/>
            </w:r>
            <w:r w:rsidRPr="00667610">
              <w:rPr>
                <w:sz w:val="16"/>
                <w:szCs w:val="16"/>
              </w:rPr>
              <w:lastRenderedPageBreak/>
              <w:t>access</w:t>
            </w:r>
            <w:r w:rsidR="00A7305E" w:rsidRPr="00667610">
              <w:rPr>
                <w:sz w:val="16"/>
                <w:szCs w:val="16"/>
              </w:rPr>
              <w:t xml:space="preserve"> l</w:t>
            </w:r>
            <w:r w:rsidRPr="00667610">
              <w:rPr>
                <w:sz w:val="16"/>
                <w:szCs w:val="16"/>
              </w:rPr>
              <w:t>evel: None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DF93" w14:textId="26808090" w:rsidR="00D53221" w:rsidRPr="00667610" w:rsidRDefault="00C860AC" w:rsidP="00AA574C">
            <w:pPr>
              <w:jc w:val="center"/>
              <w:rPr>
                <w:rFonts w:cs="Calibri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B69" w14:textId="77777777" w:rsidR="00D53221" w:rsidRPr="00667610" w:rsidRDefault="00D53221" w:rsidP="00D5322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AC677E" w14:textId="77777777" w:rsidR="00D53221" w:rsidRPr="00667610" w:rsidRDefault="00D53221" w:rsidP="00D5322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0B196D" w14:textId="77777777" w:rsidR="00D53221" w:rsidRPr="00667610" w:rsidRDefault="00D53221" w:rsidP="00D5322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B3D77" w14:textId="77777777" w:rsidR="00D53221" w:rsidRPr="00667610" w:rsidRDefault="00D53221" w:rsidP="00D5322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B0B7D" w:rsidRPr="00AD11DC" w14:paraId="4FF821E8" w14:textId="77777777" w:rsidTr="00CB0B7D">
        <w:trPr>
          <w:trHeight w:val="1155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CA430" w14:textId="2793E139" w:rsidR="005E7B27" w:rsidRPr="00667610" w:rsidRDefault="00691F72" w:rsidP="005E7B2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PI</w:t>
            </w:r>
            <w:r w:rsidR="00D63E42" w:rsidRPr="00667610">
              <w:rPr>
                <w:rFonts w:cstheme="minorHAnsi"/>
                <w:color w:val="000000"/>
                <w:sz w:val="16"/>
                <w:szCs w:val="16"/>
              </w:rPr>
              <w:t>RC01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3C9D5" w14:textId="5BB6524C" w:rsidR="005E7B27" w:rsidRPr="00667610" w:rsidRDefault="005E7B27" w:rsidP="005E7B27">
            <w:pPr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Retrieve Client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42EF16" w14:textId="0E0D255D" w:rsidR="005E7B27" w:rsidRPr="00667610" w:rsidRDefault="008C2E09" w:rsidP="005E7B27">
            <w:pPr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Verify that a </w:t>
            </w:r>
            <w:r w:rsidRPr="00667610">
              <w:rPr>
                <w:sz w:val="16"/>
                <w:szCs w:val="16"/>
              </w:rPr>
              <w:t>PAYE Intermediar</w:t>
            </w:r>
            <w:r w:rsidR="004C65B0" w:rsidRPr="00667610">
              <w:rPr>
                <w:sz w:val="16"/>
                <w:szCs w:val="16"/>
              </w:rPr>
              <w:t>y</w:t>
            </w:r>
            <w:r w:rsidRPr="00667610">
              <w:rPr>
                <w:sz w:val="16"/>
                <w:szCs w:val="16"/>
              </w:rPr>
              <w:t xml:space="preserve"> 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with a User role </w:t>
            </w:r>
            <w:r w:rsidR="00B35068" w:rsidRPr="00667610">
              <w:rPr>
                <w:rFonts w:cs="Calibri"/>
                <w:color w:val="000000"/>
                <w:sz w:val="16"/>
                <w:szCs w:val="16"/>
              </w:rPr>
              <w:t xml:space="preserve">and File access 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is </w:t>
            </w:r>
            <w:r w:rsidR="005E7B27" w:rsidRPr="00667610">
              <w:rPr>
                <w:sz w:val="16"/>
                <w:szCs w:val="16"/>
              </w:rPr>
              <w:t>AUTHORISED to submit successful RetrieveClient requests</w:t>
            </w:r>
            <w:r w:rsidRPr="00667610">
              <w:rPr>
                <w:sz w:val="16"/>
                <w:szCs w:val="16"/>
              </w:rPr>
              <w:t xml:space="preserve"> and </w:t>
            </w:r>
            <w:r w:rsidR="00444741" w:rsidRPr="00667610">
              <w:rPr>
                <w:sz w:val="16"/>
                <w:szCs w:val="16"/>
              </w:rPr>
              <w:t>able to view the client details</w:t>
            </w:r>
            <w:r w:rsidR="00F11043" w:rsidRPr="00667610">
              <w:rPr>
                <w:sz w:val="16"/>
                <w:szCs w:val="16"/>
              </w:rPr>
              <w:t xml:space="preserve"> </w:t>
            </w:r>
            <w:r w:rsidR="00F11043" w:rsidRPr="00667610">
              <w:rPr>
                <w:rFonts w:cs="Calibri"/>
                <w:color w:val="000000"/>
                <w:sz w:val="16"/>
                <w:szCs w:val="16"/>
              </w:rPr>
              <w:t>by requesting Client Information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DAD863" w14:textId="3FBB432F" w:rsidR="005E7B27" w:rsidRPr="00667610" w:rsidRDefault="005E7B27" w:rsidP="005E7B27">
            <w:pPr>
              <w:jc w:val="center"/>
              <w:rPr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role: User</w:t>
            </w:r>
            <w:r w:rsidRPr="00667610">
              <w:rPr>
                <w:sz w:val="16"/>
                <w:szCs w:val="16"/>
              </w:rPr>
              <w:br/>
              <w:t>access</w:t>
            </w:r>
            <w:r w:rsidR="00A7305E" w:rsidRPr="00667610">
              <w:rPr>
                <w:sz w:val="16"/>
                <w:szCs w:val="16"/>
              </w:rPr>
              <w:t xml:space="preserve"> l</w:t>
            </w:r>
            <w:r w:rsidRPr="00667610">
              <w:rPr>
                <w:sz w:val="16"/>
                <w:szCs w:val="16"/>
              </w:rPr>
              <w:t>evel: File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2D0C" w14:textId="1ADAEC77" w:rsidR="005E7B27" w:rsidRPr="00667610" w:rsidRDefault="00C860AC" w:rsidP="00AA574C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91274" w14:textId="77777777" w:rsidR="005E7B27" w:rsidRPr="00667610" w:rsidRDefault="005E7B27" w:rsidP="005E7B2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5D7F6" w14:textId="77777777" w:rsidR="005E7B27" w:rsidRPr="00667610" w:rsidRDefault="005E7B27" w:rsidP="005E7B2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AE0D2" w14:textId="77777777" w:rsidR="005E7B27" w:rsidRPr="00667610" w:rsidRDefault="005E7B27" w:rsidP="005E7B2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F93DB" w14:textId="77777777" w:rsidR="005E7B27" w:rsidRPr="00667610" w:rsidRDefault="005E7B27" w:rsidP="005E7B2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B0B7D" w:rsidRPr="00AD11DC" w14:paraId="2CAC2D14" w14:textId="77777777" w:rsidTr="00CB0B7D">
        <w:trPr>
          <w:trHeight w:val="30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270E9" w14:textId="4838F1CD" w:rsidR="005E7B27" w:rsidRPr="00667610" w:rsidRDefault="00D63E42" w:rsidP="005E7B2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PIRC02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266ED" w14:textId="64B22B98" w:rsidR="005E7B27" w:rsidRPr="00667610" w:rsidRDefault="005E7B27" w:rsidP="005E7B2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Retrieve Client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134221" w14:textId="60443CAD" w:rsidR="005E7B27" w:rsidRPr="00667610" w:rsidRDefault="000B12A6" w:rsidP="005E7B2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Verify that a </w:t>
            </w:r>
            <w:r w:rsidRPr="00667610">
              <w:rPr>
                <w:sz w:val="16"/>
                <w:szCs w:val="16"/>
              </w:rPr>
              <w:t xml:space="preserve">PAYE Intermediary 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with an </w:t>
            </w:r>
            <w:r w:rsidRPr="00667610">
              <w:rPr>
                <w:sz w:val="16"/>
                <w:szCs w:val="16"/>
              </w:rPr>
              <w:t>Administrator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 role </w:t>
            </w:r>
            <w:r w:rsidR="005E7B27" w:rsidRPr="00667610">
              <w:rPr>
                <w:sz w:val="16"/>
                <w:szCs w:val="16"/>
              </w:rPr>
              <w:t>submit</w:t>
            </w:r>
            <w:r w:rsidR="005D37CE" w:rsidRPr="00667610">
              <w:rPr>
                <w:sz w:val="16"/>
                <w:szCs w:val="16"/>
              </w:rPr>
              <w:t>s</w:t>
            </w:r>
            <w:r w:rsidR="005E7B27" w:rsidRPr="00667610">
              <w:rPr>
                <w:sz w:val="16"/>
                <w:szCs w:val="16"/>
              </w:rPr>
              <w:t xml:space="preserve"> </w:t>
            </w:r>
            <w:r w:rsidR="005D37CE" w:rsidRPr="00667610">
              <w:rPr>
                <w:sz w:val="16"/>
                <w:szCs w:val="16"/>
              </w:rPr>
              <w:t xml:space="preserve">a </w:t>
            </w:r>
            <w:r w:rsidR="005E7B27" w:rsidRPr="00667610">
              <w:rPr>
                <w:sz w:val="16"/>
                <w:szCs w:val="16"/>
              </w:rPr>
              <w:t xml:space="preserve">RetrieveClient requests </w:t>
            </w:r>
            <w:r w:rsidR="005D37CE" w:rsidRPr="00667610">
              <w:rPr>
                <w:sz w:val="16"/>
                <w:szCs w:val="16"/>
              </w:rPr>
              <w:t xml:space="preserve">a </w:t>
            </w:r>
            <w:r w:rsidR="001A1394" w:rsidRPr="00667610">
              <w:rPr>
                <w:sz w:val="16"/>
                <w:szCs w:val="16"/>
              </w:rPr>
              <w:t xml:space="preserve">client </w:t>
            </w:r>
            <w:r w:rsidR="005D37CE" w:rsidRPr="00667610">
              <w:rPr>
                <w:sz w:val="16"/>
                <w:szCs w:val="16"/>
              </w:rPr>
              <w:t xml:space="preserve">they do not have access to </w:t>
            </w:r>
            <w:r w:rsidR="005E7B27" w:rsidRPr="00667610">
              <w:rPr>
                <w:sz w:val="16"/>
                <w:szCs w:val="16"/>
              </w:rPr>
              <w:t xml:space="preserve">and </w:t>
            </w:r>
            <w:r w:rsidR="001A1394" w:rsidRPr="00667610">
              <w:rPr>
                <w:sz w:val="16"/>
                <w:szCs w:val="16"/>
              </w:rPr>
              <w:t xml:space="preserve">is </w:t>
            </w:r>
            <w:r w:rsidR="005E7B27" w:rsidRPr="00667610">
              <w:rPr>
                <w:sz w:val="16"/>
                <w:szCs w:val="16"/>
              </w:rPr>
              <w:t>returned ERROR 108 - Insufficient client list access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CB007" w14:textId="295F189C" w:rsidR="005E7B27" w:rsidRPr="00667610" w:rsidRDefault="005E7B27" w:rsidP="005E7B2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role: Administrator</w:t>
            </w:r>
            <w:r w:rsidRPr="00667610">
              <w:rPr>
                <w:sz w:val="16"/>
                <w:szCs w:val="16"/>
              </w:rPr>
              <w:br/>
              <w:t>access</w:t>
            </w:r>
            <w:r w:rsidR="00A7305E" w:rsidRPr="00667610">
              <w:rPr>
                <w:sz w:val="16"/>
                <w:szCs w:val="16"/>
              </w:rPr>
              <w:t xml:space="preserve"> l</w:t>
            </w:r>
            <w:r w:rsidRPr="00667610">
              <w:rPr>
                <w:sz w:val="16"/>
                <w:szCs w:val="16"/>
              </w:rPr>
              <w:t>evel: None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AD52" w14:textId="2B502B39" w:rsidR="005E7B27" w:rsidRPr="00667610" w:rsidRDefault="00C860AC" w:rsidP="00AA574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Failure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0624" w14:textId="77777777" w:rsidR="005E7B27" w:rsidRPr="00667610" w:rsidRDefault="005E7B27" w:rsidP="005E7B2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078DBD" w14:textId="77777777" w:rsidR="005E7B27" w:rsidRPr="00667610" w:rsidRDefault="005E7B27" w:rsidP="005E7B2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D54C65" w14:textId="77777777" w:rsidR="005E7B27" w:rsidRPr="00667610" w:rsidRDefault="005E7B27" w:rsidP="005E7B2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E0BC7F" w14:textId="77777777" w:rsidR="005E7B27" w:rsidRPr="00667610" w:rsidRDefault="005E7B27" w:rsidP="005E7B2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B0B7D" w:rsidRPr="00AD11DC" w14:paraId="42070B0C" w14:textId="77777777" w:rsidTr="00CB0B7D">
        <w:trPr>
          <w:trHeight w:val="30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96E0C" w14:textId="4BA1333E" w:rsidR="005E7B27" w:rsidRPr="00667610" w:rsidRDefault="00D63E42" w:rsidP="005E7B2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PIRCL01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F8C63" w14:textId="0AE88DC5" w:rsidR="005E7B27" w:rsidRPr="00667610" w:rsidRDefault="005E7B27" w:rsidP="005E7B2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Retrieve Client List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B99D7E" w14:textId="46DBCED5" w:rsidR="005E7B27" w:rsidRPr="00667610" w:rsidRDefault="005E7B27" w:rsidP="005E7B2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 xml:space="preserve">Verify </w:t>
            </w:r>
            <w:r w:rsidR="00FD00EE" w:rsidRPr="00667610">
              <w:rPr>
                <w:sz w:val="16"/>
                <w:szCs w:val="16"/>
              </w:rPr>
              <w:t xml:space="preserve">that a </w:t>
            </w:r>
            <w:r w:rsidRPr="00667610">
              <w:rPr>
                <w:sz w:val="16"/>
                <w:szCs w:val="16"/>
              </w:rPr>
              <w:t xml:space="preserve">Bookkeeper </w:t>
            </w:r>
            <w:r w:rsidR="00FC3D65" w:rsidRPr="00667610">
              <w:rPr>
                <w:rFonts w:cs="Calibri"/>
                <w:color w:val="000000"/>
                <w:sz w:val="16"/>
                <w:szCs w:val="16"/>
              </w:rPr>
              <w:t>with a User</w:t>
            </w:r>
            <w:r w:rsidR="001600F8" w:rsidRPr="00667610">
              <w:rPr>
                <w:rFonts w:cs="Calibri"/>
                <w:color w:val="000000"/>
                <w:sz w:val="16"/>
                <w:szCs w:val="16"/>
              </w:rPr>
              <w:t xml:space="preserve"> / Non-restricted</w:t>
            </w:r>
            <w:r w:rsidR="00FC3D65" w:rsidRPr="00667610">
              <w:rPr>
                <w:rFonts w:cs="Calibri"/>
                <w:color w:val="000000"/>
                <w:sz w:val="16"/>
                <w:szCs w:val="16"/>
              </w:rPr>
              <w:t xml:space="preserve"> role </w:t>
            </w:r>
            <w:r w:rsidR="00B35068" w:rsidRPr="00667610">
              <w:rPr>
                <w:rFonts w:cs="Calibri"/>
                <w:color w:val="000000"/>
                <w:sz w:val="16"/>
                <w:szCs w:val="16"/>
              </w:rPr>
              <w:t xml:space="preserve">and File access </w:t>
            </w:r>
            <w:r w:rsidR="00FC3D65" w:rsidRPr="00667610">
              <w:rPr>
                <w:rFonts w:cs="Calibri"/>
                <w:color w:val="000000"/>
                <w:sz w:val="16"/>
                <w:szCs w:val="16"/>
              </w:rPr>
              <w:t xml:space="preserve">is </w:t>
            </w:r>
            <w:r w:rsidR="00FC3D65" w:rsidRPr="00667610">
              <w:rPr>
                <w:sz w:val="16"/>
                <w:szCs w:val="16"/>
              </w:rPr>
              <w:t xml:space="preserve">AUTHORISED </w:t>
            </w:r>
            <w:r w:rsidRPr="00667610">
              <w:rPr>
                <w:sz w:val="16"/>
                <w:szCs w:val="16"/>
              </w:rPr>
              <w:t>to submit RetrieveClientList requests and retrieve SUCCESS response - filterbyclientListID - receives all linked accounts - no customer master links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DB90FD" w14:textId="403FD883" w:rsidR="005E7B27" w:rsidRPr="00667610" w:rsidRDefault="005E7B27" w:rsidP="005E7B2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role: User access</w:t>
            </w:r>
            <w:r w:rsidR="00A7305E" w:rsidRPr="00667610">
              <w:rPr>
                <w:sz w:val="16"/>
                <w:szCs w:val="16"/>
              </w:rPr>
              <w:t xml:space="preserve"> l</w:t>
            </w:r>
            <w:r w:rsidRPr="00667610">
              <w:rPr>
                <w:sz w:val="16"/>
                <w:szCs w:val="16"/>
              </w:rPr>
              <w:t>evel: File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05D1" w14:textId="490174BE" w:rsidR="005E7B27" w:rsidRPr="00667610" w:rsidRDefault="00C860AC" w:rsidP="00AA574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D679" w14:textId="77777777" w:rsidR="005E7B27" w:rsidRPr="00667610" w:rsidRDefault="005E7B27" w:rsidP="005E7B2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15DEF6" w14:textId="77777777" w:rsidR="005E7B27" w:rsidRPr="00667610" w:rsidRDefault="005E7B27" w:rsidP="005E7B2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758B5" w14:textId="77777777" w:rsidR="005E7B27" w:rsidRPr="00667610" w:rsidRDefault="005E7B27" w:rsidP="005E7B2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313B0" w14:textId="77777777" w:rsidR="005E7B27" w:rsidRPr="00667610" w:rsidRDefault="005E7B27" w:rsidP="005E7B2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414D9DEF" w14:textId="7B1E2641" w:rsidR="00543943" w:rsidRDefault="00543943" w:rsidP="00543943">
      <w:pPr>
        <w:pStyle w:val="Heading1"/>
        <w:numPr>
          <w:ilvl w:val="0"/>
          <w:numId w:val="0"/>
        </w:numPr>
        <w:spacing w:before="240"/>
      </w:pPr>
      <w:r w:rsidRPr="00543943">
        <w:t xml:space="preserve">Intermediary Type </w:t>
      </w:r>
      <w:r>
        <w:t>–</w:t>
      </w:r>
      <w:r w:rsidRPr="00543943">
        <w:t xml:space="preserve"> </w:t>
      </w:r>
      <w:r>
        <w:t>P</w:t>
      </w:r>
      <w:r w:rsidR="00684B58">
        <w:t>ayroll Bureau</w:t>
      </w:r>
    </w:p>
    <w:tbl>
      <w:tblPr>
        <w:tblW w:w="4929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277"/>
        <w:gridCol w:w="3543"/>
        <w:gridCol w:w="1417"/>
        <w:gridCol w:w="992"/>
        <w:gridCol w:w="1277"/>
        <w:gridCol w:w="2269"/>
        <w:gridCol w:w="710"/>
        <w:gridCol w:w="2691"/>
      </w:tblGrid>
      <w:tr w:rsidR="00543943" w:rsidRPr="00AD11DC" w14:paraId="75BB0C84" w14:textId="77777777" w:rsidTr="00D63E42">
        <w:trPr>
          <w:trHeight w:val="334"/>
        </w:trPr>
        <w:tc>
          <w:tcPr>
            <w:tcW w:w="191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59B0C1F9" w14:textId="5BFB79E0" w:rsidR="00543943" w:rsidRPr="00667610" w:rsidRDefault="00543943" w:rsidP="0030454D">
            <w:pPr>
              <w:autoSpaceDE/>
              <w:autoSpaceDN/>
              <w:adjustRightInd/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n-NZ"/>
              </w:rPr>
              <w:t xml:space="preserve">Intermediary Type - </w:t>
            </w:r>
            <w:r w:rsidR="00684B58" w:rsidRPr="00667610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n-NZ"/>
              </w:rPr>
              <w:t>Payroll Bureau</w:t>
            </w:r>
            <w:r w:rsidRPr="00667610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n-NZ"/>
              </w:rPr>
              <w:t xml:space="preserve"> Test Scenarios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6D0E59BA" w14:textId="77777777" w:rsidR="00543943" w:rsidRPr="00667610" w:rsidRDefault="00543943" w:rsidP="0030454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</w:pP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5A952077" w14:textId="77777777" w:rsidR="00543943" w:rsidRPr="00667610" w:rsidRDefault="00543943" w:rsidP="0030454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</w:pPr>
          </w:p>
        </w:tc>
        <w:tc>
          <w:tcPr>
            <w:tcW w:w="116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60B64A7" w14:textId="77777777" w:rsidR="00543943" w:rsidRPr="00667610" w:rsidRDefault="00543943" w:rsidP="0030454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  <w:t>Test Plan</w:t>
            </w:r>
          </w:p>
        </w:tc>
        <w:tc>
          <w:tcPr>
            <w:tcW w:w="11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1E2111F8" w14:textId="77777777" w:rsidR="00543943" w:rsidRPr="0076421F" w:rsidRDefault="00543943" w:rsidP="0030454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543943" w:rsidRPr="00740199" w14:paraId="2F40731C" w14:textId="77777777" w:rsidTr="00D63E42">
        <w:trPr>
          <w:trHeight w:val="334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115A" w14:textId="77777777" w:rsidR="00543943" w:rsidRPr="00667610" w:rsidRDefault="00543943" w:rsidP="0030454D">
            <w:pPr>
              <w:autoSpaceDE/>
              <w:autoSpaceDN/>
              <w:adjustRightInd/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ID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64AA" w14:textId="77777777" w:rsidR="00543943" w:rsidRPr="00667610" w:rsidRDefault="00543943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Operation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2CA5BA" w14:textId="77777777" w:rsidR="00543943" w:rsidRPr="00667610" w:rsidRDefault="00543943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Scenario Description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DE8D7C" w14:textId="50D5CE55" w:rsidR="00543943" w:rsidRPr="00667610" w:rsidRDefault="00543943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Authorisation</w:t>
            </w:r>
            <w:r w:rsidR="00C860AC"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br/>
            </w: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Use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6C1BC" w14:textId="77777777" w:rsidR="00543943" w:rsidRPr="00667610" w:rsidRDefault="00543943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Scenario Type</w:t>
            </w:r>
          </w:p>
        </w:tc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33484" w14:textId="77777777" w:rsidR="00543943" w:rsidRPr="00667610" w:rsidRDefault="00543943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 xml:space="preserve">Applicable </w:t>
            </w:r>
          </w:p>
          <w:p w14:paraId="0522A963" w14:textId="77777777" w:rsidR="00543943" w:rsidRPr="00667610" w:rsidRDefault="00543943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(Y / N)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8F124" w14:textId="77777777" w:rsidR="00543943" w:rsidRPr="00667610" w:rsidRDefault="00543943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Exclusion Reason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7B211" w14:textId="77777777" w:rsidR="00543943" w:rsidRPr="00AD11DC" w:rsidRDefault="00543943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D714A9" w14:textId="77777777" w:rsidR="00543943" w:rsidRDefault="00543943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543943" w:rsidRPr="00AD11DC" w14:paraId="584621C1" w14:textId="77777777" w:rsidTr="00D63E42">
        <w:trPr>
          <w:trHeight w:val="30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CB93C" w14:textId="35AD16DF" w:rsidR="00543943" w:rsidRPr="00667610" w:rsidRDefault="00D63E42" w:rsidP="003045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PBLK01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183F" w14:textId="77777777" w:rsidR="00543943" w:rsidRPr="00667610" w:rsidRDefault="00543943" w:rsidP="003045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Linking</w:t>
            </w:r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CE26D8" w14:textId="4C3E2F79" w:rsidR="00543943" w:rsidRPr="00667610" w:rsidRDefault="00375771" w:rsidP="0030454D">
            <w:pPr>
              <w:rPr>
                <w:rFonts w:cs="Arial"/>
                <w:color w:val="000000"/>
                <w:sz w:val="16"/>
                <w:szCs w:val="16"/>
              </w:rPr>
            </w:pPr>
            <w:r w:rsidRPr="00667610">
              <w:rPr>
                <w:rFonts w:cs="Arial"/>
                <w:sz w:val="16"/>
                <w:szCs w:val="16"/>
              </w:rPr>
              <w:t xml:space="preserve">Verify </w:t>
            </w:r>
            <w:r w:rsidR="00FC3D65" w:rsidRPr="00667610">
              <w:rPr>
                <w:rFonts w:cs="Arial"/>
                <w:sz w:val="16"/>
                <w:szCs w:val="16"/>
              </w:rPr>
              <w:t xml:space="preserve">a </w:t>
            </w:r>
            <w:r w:rsidRPr="00667610">
              <w:rPr>
                <w:rFonts w:cs="Arial"/>
                <w:sz w:val="16"/>
                <w:szCs w:val="16"/>
              </w:rPr>
              <w:t>Payroll Bureau</w:t>
            </w:r>
            <w:r w:rsidR="00FC3D65" w:rsidRPr="00667610">
              <w:rPr>
                <w:rFonts w:cs="Arial"/>
                <w:sz w:val="16"/>
                <w:szCs w:val="16"/>
              </w:rPr>
              <w:t xml:space="preserve"> </w:t>
            </w:r>
            <w:r w:rsidR="00FC3D65" w:rsidRPr="00667610">
              <w:rPr>
                <w:rFonts w:cs="Calibri"/>
                <w:color w:val="000000"/>
                <w:sz w:val="16"/>
                <w:szCs w:val="16"/>
              </w:rPr>
              <w:t xml:space="preserve">with an </w:t>
            </w:r>
            <w:r w:rsidR="00FC3D65" w:rsidRPr="00667610">
              <w:rPr>
                <w:sz w:val="16"/>
                <w:szCs w:val="16"/>
              </w:rPr>
              <w:t>Administrator</w:t>
            </w:r>
            <w:r w:rsidR="00FC3D65" w:rsidRPr="00667610">
              <w:rPr>
                <w:rFonts w:cs="Calibri"/>
                <w:color w:val="000000"/>
                <w:sz w:val="16"/>
                <w:szCs w:val="16"/>
              </w:rPr>
              <w:t xml:space="preserve"> role </w:t>
            </w:r>
            <w:r w:rsidR="00950A5D" w:rsidRPr="00667610">
              <w:rPr>
                <w:rFonts w:cs="Calibri"/>
                <w:color w:val="000000"/>
                <w:sz w:val="16"/>
                <w:szCs w:val="16"/>
              </w:rPr>
              <w:t xml:space="preserve">and Full access </w:t>
            </w:r>
            <w:r w:rsidR="008075E6" w:rsidRPr="00667610">
              <w:rPr>
                <w:sz w:val="16"/>
                <w:szCs w:val="16"/>
              </w:rPr>
              <w:t>is</w:t>
            </w:r>
            <w:r w:rsidRPr="00667610">
              <w:rPr>
                <w:rFonts w:cs="Arial"/>
                <w:sz w:val="16"/>
                <w:szCs w:val="16"/>
              </w:rPr>
              <w:t xml:space="preserve"> AUTHORISED to submit </w:t>
            </w:r>
            <w:r w:rsidR="00950A5D" w:rsidRPr="00667610">
              <w:rPr>
                <w:rFonts w:cs="Arial"/>
                <w:sz w:val="16"/>
                <w:szCs w:val="16"/>
              </w:rPr>
              <w:t xml:space="preserve">a </w:t>
            </w:r>
            <w:r w:rsidRPr="00667610">
              <w:rPr>
                <w:rFonts w:cs="Arial"/>
                <w:sz w:val="16"/>
                <w:szCs w:val="16"/>
              </w:rPr>
              <w:t>LINK request</w:t>
            </w:r>
            <w:r w:rsidR="00950A5D" w:rsidRPr="00667610">
              <w:rPr>
                <w:rFonts w:cs="Arial"/>
                <w:sz w:val="16"/>
                <w:szCs w:val="16"/>
              </w:rPr>
              <w:t xml:space="preserve"> </w:t>
            </w:r>
            <w:r w:rsidR="00950A5D" w:rsidRPr="00667610">
              <w:rPr>
                <w:rFonts w:cs="Calibri"/>
                <w:color w:val="000000"/>
                <w:sz w:val="16"/>
                <w:szCs w:val="16"/>
              </w:rPr>
              <w:t>to a client list that they access and see the client added to the list.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B4ECFC" w14:textId="0152A70D" w:rsidR="00543943" w:rsidRPr="00667610" w:rsidRDefault="009F6569" w:rsidP="003045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role : Administrator</w:t>
            </w:r>
            <w:r w:rsidRPr="00667610">
              <w:rPr>
                <w:sz w:val="16"/>
                <w:szCs w:val="16"/>
              </w:rPr>
              <w:br/>
              <w:t>access</w:t>
            </w:r>
            <w:r w:rsidR="00A7305E" w:rsidRPr="00667610">
              <w:rPr>
                <w:sz w:val="16"/>
                <w:szCs w:val="16"/>
              </w:rPr>
              <w:t xml:space="preserve"> l</w:t>
            </w:r>
            <w:r w:rsidRPr="00667610">
              <w:rPr>
                <w:sz w:val="16"/>
                <w:szCs w:val="16"/>
              </w:rPr>
              <w:t>evel: Full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4216" w14:textId="0CE5654C" w:rsidR="00543943" w:rsidRPr="00667610" w:rsidRDefault="00C860AC" w:rsidP="003045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04DC" w14:textId="77777777" w:rsidR="00543943" w:rsidRPr="00667610" w:rsidRDefault="00543943" w:rsidP="003045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F2E9C" w14:textId="77777777" w:rsidR="00543943" w:rsidRPr="00667610" w:rsidRDefault="00543943" w:rsidP="003045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ABE37A" w14:textId="77777777" w:rsidR="00543943" w:rsidRPr="00AD11DC" w:rsidRDefault="00543943" w:rsidP="0030454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4279C3" w14:textId="77777777" w:rsidR="00543943" w:rsidRPr="00AD11DC" w:rsidRDefault="00543943" w:rsidP="0030454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3943" w:rsidRPr="00AD11DC" w14:paraId="3ECB087E" w14:textId="77777777" w:rsidTr="00D63E42">
        <w:trPr>
          <w:trHeight w:val="30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9C2F5" w14:textId="4E625415" w:rsidR="00543943" w:rsidRPr="00667610" w:rsidRDefault="002A19AE" w:rsidP="003045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PB</w:t>
            </w:r>
            <w:r w:rsidR="005F2B43" w:rsidRPr="00667610">
              <w:rPr>
                <w:rFonts w:cstheme="minorHAnsi"/>
                <w:color w:val="000000"/>
                <w:sz w:val="16"/>
                <w:szCs w:val="16"/>
              </w:rPr>
              <w:t>DL01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DC50" w14:textId="77777777" w:rsidR="00543943" w:rsidRPr="00667610" w:rsidRDefault="00543943" w:rsidP="003045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Delinking</w:t>
            </w:r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F8C274" w14:textId="1A6B99F4" w:rsidR="00543943" w:rsidRPr="00667610" w:rsidRDefault="00950A5D" w:rsidP="00AA574C">
            <w:pPr>
              <w:rPr>
                <w:rFonts w:cs="Arial"/>
                <w:color w:val="000000"/>
                <w:sz w:val="16"/>
                <w:szCs w:val="16"/>
              </w:rPr>
            </w:pPr>
            <w:r w:rsidRPr="00667610">
              <w:rPr>
                <w:rFonts w:cs="Arial"/>
                <w:sz w:val="16"/>
                <w:szCs w:val="16"/>
              </w:rPr>
              <w:t xml:space="preserve">Verify a Payroll Bureau 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with an </w:t>
            </w:r>
            <w:r w:rsidRPr="00667610">
              <w:rPr>
                <w:sz w:val="16"/>
                <w:szCs w:val="16"/>
              </w:rPr>
              <w:t>Administrator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 role and Full access </w:t>
            </w:r>
            <w:r w:rsidRPr="00667610">
              <w:rPr>
                <w:sz w:val="16"/>
                <w:szCs w:val="16"/>
              </w:rPr>
              <w:t>is</w:t>
            </w:r>
            <w:r w:rsidR="00AA574C" w:rsidRPr="00667610">
              <w:rPr>
                <w:rFonts w:cs="Arial"/>
                <w:color w:val="000000"/>
                <w:sz w:val="16"/>
                <w:szCs w:val="16"/>
              </w:rPr>
              <w:t xml:space="preserve"> AUTHORISED to submit </w:t>
            </w:r>
            <w:r w:rsidRPr="00667610">
              <w:rPr>
                <w:rFonts w:cs="Arial"/>
                <w:color w:val="000000"/>
                <w:sz w:val="16"/>
                <w:szCs w:val="16"/>
              </w:rPr>
              <w:t xml:space="preserve">a </w:t>
            </w:r>
            <w:r w:rsidR="00AA574C" w:rsidRPr="00667610">
              <w:rPr>
                <w:rFonts w:cs="Arial"/>
                <w:color w:val="000000"/>
                <w:sz w:val="16"/>
                <w:szCs w:val="16"/>
              </w:rPr>
              <w:t xml:space="preserve">DELINK request </w:t>
            </w:r>
            <w:r w:rsidR="00E37FA9" w:rsidRPr="00667610">
              <w:rPr>
                <w:rFonts w:cs="Arial"/>
                <w:color w:val="000000"/>
                <w:sz w:val="16"/>
                <w:szCs w:val="16"/>
              </w:rPr>
              <w:t xml:space="preserve">to the </w:t>
            </w:r>
            <w:r w:rsidR="00AA574C" w:rsidRPr="00667610">
              <w:rPr>
                <w:rFonts w:cs="Arial"/>
                <w:color w:val="000000"/>
                <w:sz w:val="16"/>
                <w:szCs w:val="16"/>
              </w:rPr>
              <w:t>EMP</w:t>
            </w:r>
            <w:r w:rsidR="00E37FA9" w:rsidRPr="00667610">
              <w:rPr>
                <w:rFonts w:cs="Arial"/>
                <w:color w:val="000000"/>
                <w:sz w:val="16"/>
                <w:szCs w:val="16"/>
              </w:rPr>
              <w:t xml:space="preserve"> account </w:t>
            </w:r>
            <w:r w:rsidR="001B6393" w:rsidRPr="00667610">
              <w:rPr>
                <w:rFonts w:cs="Calibri"/>
                <w:color w:val="000000"/>
                <w:sz w:val="16"/>
                <w:szCs w:val="16"/>
              </w:rPr>
              <w:t xml:space="preserve">and see the client removed from </w:t>
            </w:r>
            <w:r w:rsidR="007256D4" w:rsidRPr="00667610">
              <w:rPr>
                <w:rFonts w:cs="Calibri"/>
                <w:color w:val="000000"/>
                <w:sz w:val="16"/>
                <w:szCs w:val="16"/>
              </w:rPr>
              <w:t>their client list</w:t>
            </w:r>
            <w:r w:rsidR="00725A25" w:rsidRPr="00667610">
              <w:rPr>
                <w:rFonts w:cs="Calibri"/>
                <w:color w:val="000000"/>
                <w:sz w:val="16"/>
                <w:szCs w:val="16"/>
              </w:rPr>
              <w:t xml:space="preserve"> by requesting Client Information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8AA5F" w14:textId="6C61EA23" w:rsidR="00543943" w:rsidRPr="00667610" w:rsidRDefault="00375771" w:rsidP="003045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role: Administrator</w:t>
            </w:r>
            <w:r w:rsidRPr="00667610">
              <w:rPr>
                <w:sz w:val="16"/>
                <w:szCs w:val="16"/>
              </w:rPr>
              <w:br/>
              <w:t>access</w:t>
            </w:r>
            <w:r w:rsidR="00A7305E" w:rsidRPr="00667610">
              <w:rPr>
                <w:sz w:val="16"/>
                <w:szCs w:val="16"/>
              </w:rPr>
              <w:t xml:space="preserve"> l</w:t>
            </w:r>
            <w:r w:rsidRPr="00667610">
              <w:rPr>
                <w:sz w:val="16"/>
                <w:szCs w:val="16"/>
              </w:rPr>
              <w:t>evel: View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A3E6" w14:textId="5F9FA452" w:rsidR="00543943" w:rsidRPr="00667610" w:rsidRDefault="004D1A98" w:rsidP="0030454D">
            <w:pPr>
              <w:rPr>
                <w:rFonts w:cstheme="minorHAnsi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A0E5" w14:textId="77777777" w:rsidR="00543943" w:rsidRPr="00667610" w:rsidRDefault="00543943" w:rsidP="003045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715D89" w14:textId="77777777" w:rsidR="00543943" w:rsidRPr="00667610" w:rsidRDefault="00543943" w:rsidP="003045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1E43C9" w14:textId="77777777" w:rsidR="00543943" w:rsidRPr="00AD11DC" w:rsidRDefault="00543943" w:rsidP="0030454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1B48F6" w14:textId="77777777" w:rsidR="00543943" w:rsidRPr="00AD11DC" w:rsidRDefault="00543943" w:rsidP="0030454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3943" w:rsidRPr="00AD11DC" w14:paraId="416C51E9" w14:textId="77777777" w:rsidTr="00D63E42">
        <w:trPr>
          <w:trHeight w:val="30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19ED2" w14:textId="6B247AF8" w:rsidR="00543943" w:rsidRPr="00667610" w:rsidRDefault="005F2B43" w:rsidP="003045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lastRenderedPageBreak/>
              <w:t>PBUPD01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697FC" w14:textId="77777777" w:rsidR="00543943" w:rsidRPr="00667610" w:rsidRDefault="00543943" w:rsidP="0030454D">
            <w:pPr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Update</w:t>
            </w:r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017323" w14:textId="2E3B4AC6" w:rsidR="00543943" w:rsidRPr="00667610" w:rsidRDefault="00E80516" w:rsidP="0030454D">
            <w:pPr>
              <w:rPr>
                <w:rFonts w:cs="Arial"/>
                <w:color w:val="000000"/>
                <w:sz w:val="16"/>
                <w:szCs w:val="16"/>
              </w:rPr>
            </w:pPr>
            <w:r w:rsidRPr="00667610">
              <w:rPr>
                <w:rFonts w:cs="Arial"/>
                <w:color w:val="000000"/>
                <w:sz w:val="16"/>
                <w:szCs w:val="16"/>
              </w:rPr>
              <w:t>Authorised Payroll Bureau submits a request to update EMP 'Account' link to newClientList with 'redirectMail=false' and 'redirectMail=false' and receives SUCCESS response and update is successful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AB08B0" w14:textId="7AA351D8" w:rsidR="00543943" w:rsidRPr="00667610" w:rsidRDefault="0097742D" w:rsidP="0030454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Not required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3543" w14:textId="7C06C018" w:rsidR="00543943" w:rsidRPr="00667610" w:rsidRDefault="004D1A98" w:rsidP="0030454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FF57" w14:textId="77777777" w:rsidR="00543943" w:rsidRPr="00667610" w:rsidRDefault="00543943" w:rsidP="003045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DC88B1" w14:textId="77777777" w:rsidR="00543943" w:rsidRPr="00667610" w:rsidRDefault="00543943" w:rsidP="003045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74D135" w14:textId="77777777" w:rsidR="00543943" w:rsidRPr="00AD11DC" w:rsidRDefault="00543943" w:rsidP="0030454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8AAF19" w14:textId="77777777" w:rsidR="00543943" w:rsidRPr="00AD11DC" w:rsidRDefault="00543943" w:rsidP="0030454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F2A2D" w:rsidRPr="00AD11DC" w14:paraId="5AEE1D98" w14:textId="77777777" w:rsidTr="00D63E42">
        <w:trPr>
          <w:trHeight w:val="30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0A951" w14:textId="77777777" w:rsidR="002F2A2D" w:rsidRPr="00667610" w:rsidRDefault="002F2A2D" w:rsidP="0030454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C79F1" w14:textId="77777777" w:rsidR="002F2A2D" w:rsidRPr="00667610" w:rsidRDefault="002F2A2D" w:rsidP="0030454D">
            <w:pPr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Update</w:t>
            </w:r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EF396" w14:textId="2306515F" w:rsidR="002F2A2D" w:rsidRPr="00667610" w:rsidRDefault="002F2A2D" w:rsidP="0030454D">
            <w:pPr>
              <w:rPr>
                <w:rFonts w:cs="Arial"/>
                <w:color w:val="000000"/>
                <w:sz w:val="16"/>
                <w:szCs w:val="16"/>
              </w:rPr>
            </w:pPr>
            <w:r w:rsidRPr="00667610">
              <w:rPr>
                <w:rFonts w:cs="Arial"/>
                <w:color w:val="000000"/>
                <w:sz w:val="16"/>
                <w:szCs w:val="16"/>
              </w:rPr>
              <w:t>Verify that a Payroll Bureau with Restricted User role</w:t>
            </w:r>
            <w:r w:rsidR="007256D4" w:rsidRPr="00667610">
              <w:rPr>
                <w:rFonts w:cs="Arial"/>
                <w:color w:val="000000"/>
                <w:sz w:val="16"/>
                <w:szCs w:val="16"/>
              </w:rPr>
              <w:t xml:space="preserve"> and view access</w:t>
            </w:r>
            <w:r w:rsidRPr="00667610">
              <w:rPr>
                <w:rFonts w:cs="Arial"/>
                <w:color w:val="000000"/>
                <w:sz w:val="16"/>
                <w:szCs w:val="16"/>
              </w:rPr>
              <w:t xml:space="preserve"> is not authorised to submit RetrieveClient requests and are returned ERROR 4 - "Unauthorised delegation"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737D95" w14:textId="448B2202" w:rsidR="002F2A2D" w:rsidRPr="00667610" w:rsidRDefault="00E80516" w:rsidP="00E80516">
            <w:pPr>
              <w:jc w:val="center"/>
              <w:rPr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role: Restricted User</w:t>
            </w:r>
            <w:r w:rsidRPr="00667610">
              <w:rPr>
                <w:sz w:val="16"/>
                <w:szCs w:val="16"/>
              </w:rPr>
              <w:br/>
              <w:t>access</w:t>
            </w:r>
            <w:r w:rsidR="00A7305E" w:rsidRPr="00667610">
              <w:rPr>
                <w:sz w:val="16"/>
                <w:szCs w:val="16"/>
              </w:rPr>
              <w:t xml:space="preserve"> l</w:t>
            </w:r>
            <w:r w:rsidRPr="00667610">
              <w:rPr>
                <w:sz w:val="16"/>
                <w:szCs w:val="16"/>
              </w:rPr>
              <w:t>evel : View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B0E5" w14:textId="72B5D495" w:rsidR="002F2A2D" w:rsidRPr="00667610" w:rsidRDefault="004D1A98" w:rsidP="0030454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Failure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0D19" w14:textId="77777777" w:rsidR="002F2A2D" w:rsidRPr="00667610" w:rsidRDefault="002F2A2D" w:rsidP="003045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832BA2" w14:textId="77777777" w:rsidR="002F2A2D" w:rsidRPr="00667610" w:rsidRDefault="002F2A2D" w:rsidP="003045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2DBE7E" w14:textId="77777777" w:rsidR="002F2A2D" w:rsidRPr="00AD11DC" w:rsidRDefault="002F2A2D" w:rsidP="0030454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F1BD0B" w14:textId="77777777" w:rsidR="002F2A2D" w:rsidRPr="00AD11DC" w:rsidRDefault="002F2A2D" w:rsidP="0030454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3943" w:rsidRPr="00AD11DC" w14:paraId="3768EE25" w14:textId="77777777" w:rsidTr="00D63E42">
        <w:trPr>
          <w:trHeight w:val="30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2F830" w14:textId="4EE7658B" w:rsidR="00543943" w:rsidRPr="00667610" w:rsidRDefault="005F2B43" w:rsidP="003045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PBUPD02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82108" w14:textId="77777777" w:rsidR="00543943" w:rsidRPr="00667610" w:rsidRDefault="00543943" w:rsidP="0030454D">
            <w:pPr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Retrieve Client</w:t>
            </w:r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2FD182" w14:textId="446C6E98" w:rsidR="002F2A2D" w:rsidRPr="00667610" w:rsidRDefault="002F2A2D" w:rsidP="002F2A2D">
            <w:pPr>
              <w:rPr>
                <w:rFonts w:cs="Arial"/>
                <w:color w:val="000000"/>
                <w:sz w:val="16"/>
                <w:szCs w:val="16"/>
              </w:rPr>
            </w:pPr>
            <w:r w:rsidRPr="00667610">
              <w:rPr>
                <w:rFonts w:cs="Arial"/>
                <w:color w:val="000000"/>
                <w:sz w:val="16"/>
                <w:szCs w:val="16"/>
              </w:rPr>
              <w:t>Authorised Payroll Bureau submits request to RetrieveClient information with ' 'clientID' only and verifies that no 'Customer Master' links are returned, only Account link information, and that the 'status' field is not returned.</w:t>
            </w:r>
          </w:p>
          <w:p w14:paraId="57526044" w14:textId="4C48CC4C" w:rsidR="002F2A2D" w:rsidRPr="00667610" w:rsidRDefault="002F2A2D" w:rsidP="002F2A2D">
            <w:pPr>
              <w:rPr>
                <w:rFonts w:cs="Arial"/>
                <w:color w:val="000000"/>
                <w:sz w:val="16"/>
                <w:szCs w:val="16"/>
              </w:rPr>
            </w:pPr>
            <w:r w:rsidRPr="00667610">
              <w:rPr>
                <w:rFonts w:cs="Arial"/>
                <w:color w:val="000000"/>
                <w:sz w:val="16"/>
                <w:szCs w:val="16"/>
              </w:rPr>
              <w:t>ALL Required fields are returned:</w:t>
            </w:r>
            <w:r w:rsidR="00E80516" w:rsidRPr="00667610">
              <w:rPr>
                <w:rFonts w:cs="Arial"/>
                <w:color w:val="000000"/>
                <w:sz w:val="16"/>
                <w:szCs w:val="16"/>
              </w:rPr>
              <w:br/>
            </w:r>
            <w:r w:rsidRPr="00667610">
              <w:rPr>
                <w:rFonts w:cs="Arial"/>
                <w:color w:val="000000"/>
                <w:sz w:val="16"/>
                <w:szCs w:val="16"/>
              </w:rPr>
              <w:t xml:space="preserve">- </w:t>
            </w:r>
            <w:r w:rsidR="00E80516" w:rsidRPr="00667610">
              <w:rPr>
                <w:rFonts w:cs="Arial"/>
                <w:color w:val="000000"/>
                <w:sz w:val="16"/>
                <w:szCs w:val="16"/>
              </w:rPr>
              <w:t>ClientID</w:t>
            </w:r>
            <w:r w:rsidR="00E80516" w:rsidRPr="00667610">
              <w:rPr>
                <w:rFonts w:cs="Arial"/>
                <w:color w:val="000000"/>
                <w:sz w:val="16"/>
                <w:szCs w:val="16"/>
              </w:rPr>
              <w:br/>
            </w:r>
            <w:r w:rsidRPr="00667610">
              <w:rPr>
                <w:rFonts w:cs="Arial"/>
                <w:color w:val="000000"/>
                <w:sz w:val="16"/>
                <w:szCs w:val="16"/>
              </w:rPr>
              <w:t>- clientListID</w:t>
            </w:r>
            <w:r w:rsidR="00E80516" w:rsidRPr="00667610">
              <w:rPr>
                <w:rFonts w:cs="Arial"/>
                <w:color w:val="000000"/>
                <w:sz w:val="16"/>
                <w:szCs w:val="16"/>
              </w:rPr>
              <w:br/>
            </w:r>
            <w:r w:rsidRPr="00667610">
              <w:rPr>
                <w:rFonts w:cs="Arial"/>
                <w:color w:val="000000"/>
                <w:sz w:val="16"/>
                <w:szCs w:val="16"/>
              </w:rPr>
              <w:t>- redirectMail = false (ALWAYS)</w:t>
            </w:r>
          </w:p>
          <w:p w14:paraId="62E4F5FD" w14:textId="13D3E57C" w:rsidR="002F2A2D" w:rsidRPr="00667610" w:rsidRDefault="002F2A2D" w:rsidP="002F2A2D">
            <w:pPr>
              <w:rPr>
                <w:rFonts w:cs="Arial"/>
                <w:color w:val="000000"/>
                <w:sz w:val="16"/>
                <w:szCs w:val="16"/>
              </w:rPr>
            </w:pPr>
            <w:r w:rsidRPr="00667610">
              <w:rPr>
                <w:rFonts w:cs="Arial"/>
                <w:color w:val="000000"/>
                <w:sz w:val="16"/>
                <w:szCs w:val="16"/>
              </w:rPr>
              <w:t>OPTIONAL field for 'Customer Master' links is not returned:</w:t>
            </w:r>
            <w:r w:rsidR="00E80516" w:rsidRPr="00667610">
              <w:rPr>
                <w:rFonts w:cs="Arial"/>
                <w:color w:val="000000"/>
                <w:sz w:val="16"/>
                <w:szCs w:val="16"/>
              </w:rPr>
              <w:br/>
            </w:r>
            <w:r w:rsidRPr="00667610">
              <w:rPr>
                <w:rFonts w:cs="Arial"/>
                <w:color w:val="000000"/>
                <w:sz w:val="16"/>
                <w:szCs w:val="16"/>
              </w:rPr>
              <w:t>- customerMaster</w:t>
            </w:r>
          </w:p>
          <w:p w14:paraId="04BDD097" w14:textId="77777777" w:rsidR="002F2A2D" w:rsidRPr="00667610" w:rsidRDefault="002F2A2D" w:rsidP="002F2A2D">
            <w:pPr>
              <w:rPr>
                <w:rFonts w:cs="Arial"/>
                <w:color w:val="000000"/>
                <w:sz w:val="16"/>
                <w:szCs w:val="16"/>
              </w:rPr>
            </w:pPr>
            <w:r w:rsidRPr="00667610">
              <w:rPr>
                <w:rFonts w:cs="Arial"/>
                <w:color w:val="000000"/>
                <w:sz w:val="16"/>
                <w:szCs w:val="16"/>
              </w:rPr>
              <w:t>The following OPTIONAL fields are  returned in the Response:</w:t>
            </w:r>
          </w:p>
          <w:p w14:paraId="50D7F058" w14:textId="586629D5" w:rsidR="00543943" w:rsidRPr="00667610" w:rsidRDefault="002F2A2D" w:rsidP="002F2A2D">
            <w:pPr>
              <w:rPr>
                <w:rFonts w:cs="Arial"/>
                <w:color w:val="000000"/>
                <w:sz w:val="16"/>
                <w:szCs w:val="16"/>
              </w:rPr>
            </w:pPr>
            <w:r w:rsidRPr="00667610">
              <w:rPr>
                <w:rFonts w:cs="Arial"/>
                <w:color w:val="000000"/>
                <w:sz w:val="16"/>
                <w:szCs w:val="16"/>
              </w:rPr>
              <w:t>- status = PENDING</w:t>
            </w:r>
            <w:r w:rsidR="00E80516" w:rsidRPr="00667610">
              <w:rPr>
                <w:rFonts w:cs="Arial"/>
                <w:color w:val="000000"/>
                <w:sz w:val="16"/>
                <w:szCs w:val="16"/>
              </w:rPr>
              <w:br/>
            </w:r>
            <w:r w:rsidRPr="00667610">
              <w:rPr>
                <w:rFonts w:cs="Arial"/>
                <w:color w:val="000000"/>
                <w:sz w:val="16"/>
                <w:szCs w:val="16"/>
              </w:rPr>
              <w:t>- clientAccount</w:t>
            </w:r>
            <w:r w:rsidR="00E80516" w:rsidRPr="00667610">
              <w:rPr>
                <w:rFonts w:cs="Arial"/>
                <w:color w:val="000000"/>
                <w:sz w:val="16"/>
                <w:szCs w:val="16"/>
              </w:rPr>
              <w:br/>
            </w:r>
            <w:r w:rsidRPr="00667610">
              <w:rPr>
                <w:rFonts w:cs="Arial"/>
                <w:color w:val="000000"/>
                <w:sz w:val="16"/>
                <w:szCs w:val="16"/>
              </w:rPr>
              <w:t>- redirectDisbursements=false (ALWAYS)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2C41E7" w14:textId="7A05B360" w:rsidR="00543943" w:rsidRPr="00667610" w:rsidRDefault="002F2A2D" w:rsidP="0030454D">
            <w:pPr>
              <w:jc w:val="center"/>
              <w:rPr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Only 'Account' links returned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FDE7" w14:textId="04A03E61" w:rsidR="00543943" w:rsidRPr="00667610" w:rsidRDefault="004D1A98" w:rsidP="0030454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6F98" w14:textId="77777777" w:rsidR="00543943" w:rsidRPr="00667610" w:rsidRDefault="00543943" w:rsidP="003045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02EA8B" w14:textId="77777777" w:rsidR="00543943" w:rsidRPr="00667610" w:rsidRDefault="00543943" w:rsidP="003045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ECA58C" w14:textId="77777777" w:rsidR="00543943" w:rsidRPr="00AD11DC" w:rsidRDefault="00543943" w:rsidP="0030454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97B789" w14:textId="77777777" w:rsidR="00543943" w:rsidRPr="00AD11DC" w:rsidRDefault="00543943" w:rsidP="0030454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3943" w:rsidRPr="00AD11DC" w14:paraId="3E03792A" w14:textId="77777777" w:rsidTr="00D63E42">
        <w:trPr>
          <w:trHeight w:val="30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4C015" w14:textId="4FD946F1" w:rsidR="00543943" w:rsidRPr="00667610" w:rsidRDefault="005F2B43" w:rsidP="003045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PBRCL01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9B9C6" w14:textId="19BF9ECC" w:rsidR="00543943" w:rsidRPr="00667610" w:rsidRDefault="00543943" w:rsidP="003045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Retrieve Client</w:t>
            </w:r>
            <w:r w:rsidR="00E80516" w:rsidRPr="00667610">
              <w:rPr>
                <w:sz w:val="16"/>
                <w:szCs w:val="16"/>
              </w:rPr>
              <w:t xml:space="preserve"> List</w:t>
            </w:r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467BB7" w14:textId="024CDADB" w:rsidR="00543943" w:rsidRPr="00667610" w:rsidRDefault="007256D4" w:rsidP="00EC54C1">
            <w:pPr>
              <w:rPr>
                <w:rFonts w:cs="Arial"/>
                <w:sz w:val="16"/>
                <w:szCs w:val="16"/>
              </w:rPr>
            </w:pPr>
            <w:r w:rsidRPr="00667610">
              <w:rPr>
                <w:rFonts w:cs="Arial"/>
                <w:sz w:val="16"/>
                <w:szCs w:val="16"/>
              </w:rPr>
              <w:t xml:space="preserve">Verify a Payroll Bureau 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with an </w:t>
            </w:r>
            <w:r w:rsidRPr="00667610">
              <w:rPr>
                <w:sz w:val="16"/>
                <w:szCs w:val="16"/>
              </w:rPr>
              <w:t>Owner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 role and Full access </w:t>
            </w:r>
            <w:r w:rsidRPr="00667610">
              <w:rPr>
                <w:rFonts w:cs="Arial"/>
                <w:sz w:val="16"/>
                <w:szCs w:val="16"/>
              </w:rPr>
              <w:t xml:space="preserve">is </w:t>
            </w:r>
            <w:r w:rsidRPr="00667610">
              <w:rPr>
                <w:rFonts w:cs="Arial"/>
                <w:color w:val="000000"/>
                <w:sz w:val="16"/>
                <w:szCs w:val="16"/>
              </w:rPr>
              <w:t xml:space="preserve">AUTHORISED </w:t>
            </w:r>
            <w:r w:rsidR="00EC54C1" w:rsidRPr="00667610">
              <w:rPr>
                <w:rFonts w:cs="Arial"/>
                <w:sz w:val="16"/>
                <w:szCs w:val="16"/>
              </w:rPr>
              <w:t xml:space="preserve">to submit RetrieveClientList request and retrieve SUCCESS response - filterbyclientListID </w:t>
            </w:r>
            <w:r w:rsidR="009327E8" w:rsidRPr="00667610">
              <w:rPr>
                <w:rFonts w:cs="Arial"/>
                <w:sz w:val="16"/>
                <w:szCs w:val="16"/>
              </w:rPr>
              <w:t>and</w:t>
            </w:r>
            <w:r w:rsidR="00EC54C1" w:rsidRPr="00667610">
              <w:rPr>
                <w:rFonts w:cs="Arial"/>
                <w:sz w:val="16"/>
                <w:szCs w:val="16"/>
              </w:rPr>
              <w:t xml:space="preserve"> receives all linked accounts - no customer master links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380A68" w14:textId="6687C992" w:rsidR="00543943" w:rsidRPr="00667610" w:rsidRDefault="00543943" w:rsidP="003045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 xml:space="preserve">role: </w:t>
            </w:r>
            <w:r w:rsidR="00EC54C1" w:rsidRPr="00667610">
              <w:rPr>
                <w:sz w:val="16"/>
                <w:szCs w:val="16"/>
              </w:rPr>
              <w:t>Owner</w:t>
            </w:r>
            <w:r w:rsidRPr="00667610">
              <w:rPr>
                <w:sz w:val="16"/>
                <w:szCs w:val="16"/>
              </w:rPr>
              <w:br/>
              <w:t>access</w:t>
            </w:r>
            <w:r w:rsidR="00A7305E" w:rsidRPr="00667610">
              <w:rPr>
                <w:sz w:val="16"/>
                <w:szCs w:val="16"/>
              </w:rPr>
              <w:t xml:space="preserve"> l</w:t>
            </w:r>
            <w:r w:rsidRPr="00667610">
              <w:rPr>
                <w:sz w:val="16"/>
                <w:szCs w:val="16"/>
              </w:rPr>
              <w:t xml:space="preserve">evel: </w:t>
            </w:r>
            <w:r w:rsidR="00EC54C1" w:rsidRPr="00667610">
              <w:rPr>
                <w:sz w:val="16"/>
                <w:szCs w:val="16"/>
              </w:rPr>
              <w:t>Full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E99B" w14:textId="556A350A" w:rsidR="00543943" w:rsidRPr="00667610" w:rsidRDefault="004D1A98" w:rsidP="00EC54C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D77F" w14:textId="77777777" w:rsidR="00543943" w:rsidRPr="00667610" w:rsidRDefault="00543943" w:rsidP="003045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38E41A" w14:textId="77777777" w:rsidR="00543943" w:rsidRPr="00667610" w:rsidRDefault="00543943" w:rsidP="003045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937F6E" w14:textId="77777777" w:rsidR="00543943" w:rsidRPr="00AD11DC" w:rsidRDefault="00543943" w:rsidP="0030454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8C6B76" w14:textId="77777777" w:rsidR="00543943" w:rsidRPr="00AD11DC" w:rsidRDefault="00543943" w:rsidP="0030454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3943" w:rsidRPr="00AD11DC" w14:paraId="324E7CE0" w14:textId="77777777" w:rsidTr="00D63E42">
        <w:trPr>
          <w:trHeight w:val="30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C1E4B" w14:textId="7CE2C353" w:rsidR="00543943" w:rsidRPr="00667610" w:rsidRDefault="005F2B43" w:rsidP="003045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theme="minorHAnsi"/>
                <w:color w:val="000000"/>
                <w:sz w:val="16"/>
                <w:szCs w:val="16"/>
              </w:rPr>
              <w:t>PBRCL02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2FB83" w14:textId="77777777" w:rsidR="00543943" w:rsidRPr="00667610" w:rsidRDefault="00543943" w:rsidP="003045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Retrieve Client List</w:t>
            </w:r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E7A962" w14:textId="2D58A2FF" w:rsidR="00543943" w:rsidRPr="00667610" w:rsidRDefault="009327E8" w:rsidP="0030454D">
            <w:pPr>
              <w:rPr>
                <w:rFonts w:cs="Arial"/>
                <w:color w:val="000000"/>
                <w:sz w:val="16"/>
                <w:szCs w:val="16"/>
              </w:rPr>
            </w:pPr>
            <w:r w:rsidRPr="00667610">
              <w:rPr>
                <w:rFonts w:cs="Arial"/>
                <w:sz w:val="16"/>
                <w:szCs w:val="16"/>
              </w:rPr>
              <w:t xml:space="preserve">Verify a Payroll Bureau 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with an </w:t>
            </w:r>
            <w:r w:rsidR="006B1859" w:rsidRPr="00667610">
              <w:rPr>
                <w:sz w:val="16"/>
                <w:szCs w:val="16"/>
              </w:rPr>
              <w:t xml:space="preserve">Owner 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role and </w:t>
            </w:r>
            <w:r w:rsidR="006B1859" w:rsidRPr="00667610">
              <w:rPr>
                <w:rFonts w:cs="Calibri"/>
                <w:color w:val="000000"/>
                <w:sz w:val="16"/>
                <w:szCs w:val="16"/>
              </w:rPr>
              <w:t xml:space="preserve">Full </w:t>
            </w:r>
            <w:r w:rsidRPr="00667610">
              <w:rPr>
                <w:rFonts w:cs="Calibri"/>
                <w:color w:val="000000"/>
                <w:sz w:val="16"/>
                <w:szCs w:val="16"/>
              </w:rPr>
              <w:t xml:space="preserve">access </w:t>
            </w:r>
            <w:r w:rsidR="00BB66E7" w:rsidRPr="00667610">
              <w:rPr>
                <w:rFonts w:cs="Arial"/>
                <w:color w:val="000000"/>
                <w:sz w:val="16"/>
                <w:szCs w:val="16"/>
              </w:rPr>
              <w:t>submits request to retrieve client list filtering by both list ID and account type and retrieves the correct account links that they have access to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59D171" w14:textId="7582C6ED" w:rsidR="00543943" w:rsidRPr="00667610" w:rsidRDefault="006B1859" w:rsidP="003045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role: Owner</w:t>
            </w:r>
            <w:r w:rsidRPr="00667610">
              <w:rPr>
                <w:sz w:val="16"/>
                <w:szCs w:val="16"/>
              </w:rPr>
              <w:br/>
              <w:t>access level: Full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4C8C6" w14:textId="185A1FBD" w:rsidR="00543943" w:rsidRPr="00667610" w:rsidRDefault="004D1A98" w:rsidP="003045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1CFD" w14:textId="77777777" w:rsidR="00543943" w:rsidRPr="00667610" w:rsidRDefault="00543943" w:rsidP="003045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FFCD36" w14:textId="77777777" w:rsidR="00543943" w:rsidRPr="00667610" w:rsidRDefault="00543943" w:rsidP="003045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70460A" w14:textId="77777777" w:rsidR="00543943" w:rsidRPr="00AD11DC" w:rsidRDefault="00543943" w:rsidP="0030454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3BDB08" w14:textId="77777777" w:rsidR="00543943" w:rsidRPr="00AD11DC" w:rsidRDefault="00543943" w:rsidP="0030454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52C5200" w14:textId="77777777" w:rsidR="002A4CD7" w:rsidRPr="002A4CD7" w:rsidRDefault="002A4CD7" w:rsidP="002A4CD7"/>
    <w:p w14:paraId="1EBBD246" w14:textId="082FDDF0" w:rsidR="00885E81" w:rsidRPr="00885E81" w:rsidRDefault="00BB66E7" w:rsidP="005600C3">
      <w:pPr>
        <w:pStyle w:val="Heading1"/>
        <w:numPr>
          <w:ilvl w:val="0"/>
          <w:numId w:val="0"/>
        </w:numPr>
        <w:spacing w:before="240"/>
      </w:pPr>
      <w:r w:rsidRPr="00543943">
        <w:lastRenderedPageBreak/>
        <w:t xml:space="preserve">Intermediary Type </w:t>
      </w:r>
      <w:r>
        <w:t>–</w:t>
      </w:r>
      <w:r w:rsidRPr="00543943">
        <w:t xml:space="preserve"> </w:t>
      </w:r>
      <w:r w:rsidR="00CB7E6A">
        <w:t>Bookkeeper</w:t>
      </w:r>
    </w:p>
    <w:tbl>
      <w:tblPr>
        <w:tblpPr w:leftFromText="180" w:rightFromText="180" w:vertAnchor="text" w:tblpY="1"/>
        <w:tblOverlap w:val="never"/>
        <w:tblW w:w="4929" w:type="pct"/>
        <w:tblLayout w:type="fixed"/>
        <w:tblLook w:val="04A0" w:firstRow="1" w:lastRow="0" w:firstColumn="1" w:lastColumn="0" w:noHBand="0" w:noVBand="1"/>
      </w:tblPr>
      <w:tblGrid>
        <w:gridCol w:w="989"/>
        <w:gridCol w:w="1135"/>
        <w:gridCol w:w="3543"/>
        <w:gridCol w:w="1702"/>
        <w:gridCol w:w="1277"/>
        <w:gridCol w:w="1271"/>
        <w:gridCol w:w="1848"/>
        <w:gridCol w:w="707"/>
        <w:gridCol w:w="2697"/>
      </w:tblGrid>
      <w:tr w:rsidR="00BB66E7" w:rsidRPr="00AD11DC" w14:paraId="5749F6AF" w14:textId="77777777" w:rsidTr="00A44058">
        <w:trPr>
          <w:trHeight w:val="334"/>
        </w:trPr>
        <w:tc>
          <w:tcPr>
            <w:tcW w:w="186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361BF052" w14:textId="77777777" w:rsidR="00BB66E7" w:rsidRPr="00B761D1" w:rsidRDefault="00BB66E7" w:rsidP="00885E81">
            <w:pPr>
              <w:autoSpaceDE/>
              <w:autoSpaceDN/>
              <w:adjustRightInd/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n-NZ"/>
              </w:rPr>
              <w:t>Intermediary Type - Payroll Bureau Test Scenarios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68DF562C" w14:textId="77777777" w:rsidR="00BB66E7" w:rsidRPr="00B761D1" w:rsidRDefault="00BB66E7" w:rsidP="00885E8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</w:pPr>
          </w:p>
        </w:tc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5AF9D4C3" w14:textId="77777777" w:rsidR="00BB66E7" w:rsidRPr="00B761D1" w:rsidRDefault="00BB66E7" w:rsidP="00885E8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</w:pPr>
          </w:p>
        </w:tc>
        <w:tc>
          <w:tcPr>
            <w:tcW w:w="102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D642391" w14:textId="77777777" w:rsidR="00BB66E7" w:rsidRPr="00B761D1" w:rsidRDefault="00BB66E7" w:rsidP="00885E8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  <w:t>Test Plan</w:t>
            </w:r>
          </w:p>
        </w:tc>
        <w:tc>
          <w:tcPr>
            <w:tcW w:w="11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45B54CA4" w14:textId="77777777" w:rsidR="00BB66E7" w:rsidRPr="00B761D1" w:rsidRDefault="00BB66E7" w:rsidP="00885E8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  <w:t>Test Results</w:t>
            </w:r>
          </w:p>
        </w:tc>
      </w:tr>
      <w:tr w:rsidR="00885E81" w:rsidRPr="00740199" w14:paraId="0A84A181" w14:textId="77777777" w:rsidTr="00B761D1">
        <w:trPr>
          <w:trHeight w:val="334"/>
        </w:trPr>
        <w:tc>
          <w:tcPr>
            <w:tcW w:w="3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97FE0" w14:textId="77777777" w:rsidR="00BB66E7" w:rsidRPr="00B761D1" w:rsidRDefault="00BB66E7" w:rsidP="00885E81">
            <w:pPr>
              <w:autoSpaceDE/>
              <w:autoSpaceDN/>
              <w:adjustRightInd/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B8838" w14:textId="77777777" w:rsidR="00BB66E7" w:rsidRPr="00B761D1" w:rsidRDefault="00BB66E7" w:rsidP="00885E81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Operation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5AFFF" w14:textId="77777777" w:rsidR="00BB66E7" w:rsidRPr="00B761D1" w:rsidRDefault="00BB66E7" w:rsidP="00885E81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Scenario Description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5DB9F5" w14:textId="77777777" w:rsidR="00BB66E7" w:rsidRPr="00B761D1" w:rsidRDefault="00BB66E7" w:rsidP="00885E81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Authorisation Use</w:t>
            </w:r>
          </w:p>
        </w:tc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3AA44" w14:textId="77777777" w:rsidR="00BB66E7" w:rsidRPr="00B761D1" w:rsidRDefault="00BB66E7" w:rsidP="00885E81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Scenario Type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F0BC" w14:textId="77777777" w:rsidR="00BB66E7" w:rsidRPr="00B761D1" w:rsidRDefault="00BB66E7" w:rsidP="00885E81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 xml:space="preserve">Applicable </w:t>
            </w:r>
          </w:p>
          <w:p w14:paraId="5BFB23B4" w14:textId="77777777" w:rsidR="00BB66E7" w:rsidRPr="00B761D1" w:rsidRDefault="00BB66E7" w:rsidP="00885E81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(Y / N)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958E33" w14:textId="77777777" w:rsidR="00BB66E7" w:rsidRPr="00B761D1" w:rsidRDefault="00BB66E7" w:rsidP="00885E81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Exclusion Reason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7D2441" w14:textId="77777777" w:rsidR="00BB66E7" w:rsidRPr="00B761D1" w:rsidRDefault="00BB66E7" w:rsidP="00885E81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Pass / Fail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E49066" w14:textId="77777777" w:rsidR="00BB66E7" w:rsidRPr="00B761D1" w:rsidRDefault="00BB66E7" w:rsidP="00885E81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 xml:space="preserve">Notes </w:t>
            </w:r>
          </w:p>
        </w:tc>
      </w:tr>
      <w:tr w:rsidR="0030443A" w:rsidRPr="00AD11DC" w14:paraId="78BCB4B0" w14:textId="77777777" w:rsidTr="00B761D1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47C80" w14:textId="351B3053" w:rsidR="0030443A" w:rsidRPr="00B761D1" w:rsidRDefault="00CF1FFD" w:rsidP="003044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theme="minorHAnsi"/>
                <w:color w:val="000000"/>
                <w:sz w:val="16"/>
                <w:szCs w:val="16"/>
              </w:rPr>
              <w:t>BK</w:t>
            </w:r>
            <w:r w:rsidR="00FE4766" w:rsidRPr="00B761D1">
              <w:rPr>
                <w:rFonts w:cstheme="minorHAnsi"/>
                <w:color w:val="000000"/>
                <w:sz w:val="16"/>
                <w:szCs w:val="16"/>
              </w:rPr>
              <w:t>LNK01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8FB8B" w14:textId="77777777" w:rsidR="0030443A" w:rsidRPr="00B761D1" w:rsidRDefault="0030443A" w:rsidP="003044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Linking</w:t>
            </w:r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F6AA15" w14:textId="0E4DCB57" w:rsidR="0030443A" w:rsidRPr="00B761D1" w:rsidRDefault="0030443A" w:rsidP="003044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Verify that only the following Bookkeepers are AUTHORISED to submit successful LINK requests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979881" w14:textId="5D9744E7" w:rsidR="0030443A" w:rsidRPr="00B761D1" w:rsidRDefault="0030443A" w:rsidP="0030443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761D1">
              <w:rPr>
                <w:rFonts w:cstheme="minorHAnsi"/>
                <w:sz w:val="16"/>
                <w:szCs w:val="16"/>
              </w:rPr>
              <w:t>role: Owner</w:t>
            </w:r>
            <w:r w:rsidRPr="00B761D1">
              <w:rPr>
                <w:rFonts w:cstheme="minorHAnsi"/>
                <w:sz w:val="16"/>
                <w:szCs w:val="16"/>
              </w:rPr>
              <w:br/>
              <w:t>access level: File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F1A7" w14:textId="5B76935F" w:rsidR="0030443A" w:rsidRPr="00B761D1" w:rsidRDefault="004D1A98" w:rsidP="003044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3FCD" w14:textId="77777777" w:rsidR="0030443A" w:rsidRPr="00B761D1" w:rsidRDefault="0030443A" w:rsidP="003044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0274C9" w14:textId="77777777" w:rsidR="0030443A" w:rsidRPr="00B761D1" w:rsidRDefault="0030443A" w:rsidP="003044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4730A3" w14:textId="77777777" w:rsidR="0030443A" w:rsidRPr="00B761D1" w:rsidRDefault="0030443A" w:rsidP="003044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21D387" w14:textId="77777777" w:rsidR="0030443A" w:rsidRPr="00B761D1" w:rsidRDefault="0030443A" w:rsidP="003044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72C6C" w:rsidRPr="00AD11DC" w14:paraId="00F5C768" w14:textId="77777777" w:rsidTr="00B761D1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865B" w14:textId="19391F61" w:rsidR="00C72C6C" w:rsidRPr="00B761D1" w:rsidRDefault="00FE4766" w:rsidP="00C72C6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theme="minorHAnsi"/>
                <w:color w:val="000000"/>
                <w:sz w:val="16"/>
                <w:szCs w:val="16"/>
              </w:rPr>
              <w:t>BKDLK01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62F18" w14:textId="563CAC75" w:rsidR="00C72C6C" w:rsidRPr="00B761D1" w:rsidRDefault="00C72C6C" w:rsidP="00C72C6C">
            <w:pPr>
              <w:rPr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Delinking</w:t>
            </w:r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4983FC" w14:textId="597E6EF8" w:rsidR="00C72C6C" w:rsidRPr="00B761D1" w:rsidRDefault="00C72C6C" w:rsidP="00C72C6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Verify that only the following BOOKKEEPERS are AUTHORISED to submit successful DELINK requests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93356" w14:textId="325763AA" w:rsidR="00C72C6C" w:rsidRPr="00B761D1" w:rsidRDefault="00F252FF" w:rsidP="00F252FF">
            <w:pPr>
              <w:jc w:val="center"/>
              <w:rPr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role: User</w:t>
            </w:r>
            <w:r w:rsidRPr="00B761D1">
              <w:rPr>
                <w:sz w:val="16"/>
                <w:szCs w:val="16"/>
              </w:rPr>
              <w:br/>
              <w:t>access level: File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4D73" w14:textId="2BEEF142" w:rsidR="00C72C6C" w:rsidRPr="00B761D1" w:rsidRDefault="004D1A98" w:rsidP="00C72C6C">
            <w:pPr>
              <w:jc w:val="center"/>
              <w:rPr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FB22" w14:textId="77777777" w:rsidR="00C72C6C" w:rsidRPr="00B761D1" w:rsidRDefault="00C72C6C" w:rsidP="00C72C6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536B1" w14:textId="77777777" w:rsidR="00C72C6C" w:rsidRPr="00B761D1" w:rsidRDefault="00C72C6C" w:rsidP="00C72C6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502181" w14:textId="77777777" w:rsidR="00C72C6C" w:rsidRPr="00B761D1" w:rsidRDefault="00C72C6C" w:rsidP="00C72C6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223FC9" w14:textId="77777777" w:rsidR="00C72C6C" w:rsidRPr="00B761D1" w:rsidRDefault="00C72C6C" w:rsidP="00C72C6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72C6C" w:rsidRPr="00AD11DC" w14:paraId="5B62625A" w14:textId="77777777" w:rsidTr="00B761D1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CAB2F" w14:textId="0C125990" w:rsidR="00C72C6C" w:rsidRPr="00B761D1" w:rsidRDefault="00FE4766" w:rsidP="00C72C6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theme="minorHAnsi"/>
                <w:color w:val="000000"/>
                <w:sz w:val="16"/>
                <w:szCs w:val="16"/>
              </w:rPr>
              <w:t>BKDLK02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035F7" w14:textId="77777777" w:rsidR="00C72C6C" w:rsidRPr="00B761D1" w:rsidRDefault="00C72C6C" w:rsidP="00C72C6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Delinking</w:t>
            </w:r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53235D" w14:textId="6273F9EE" w:rsidR="00C72C6C" w:rsidRPr="00B761D1" w:rsidRDefault="00C72C6C" w:rsidP="00C72C6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Verify that the following BOOKKEEPERS are NOT AUTHORISED to submit successful DELINK requests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09070" w14:textId="0F3B2B16" w:rsidR="00C72C6C" w:rsidRPr="00B761D1" w:rsidRDefault="00F252FF" w:rsidP="00F252FF">
            <w:pPr>
              <w:jc w:val="center"/>
              <w:rPr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role: Restricted User</w:t>
            </w:r>
            <w:r w:rsidRPr="00B761D1">
              <w:rPr>
                <w:sz w:val="16"/>
                <w:szCs w:val="16"/>
              </w:rPr>
              <w:br/>
              <w:t>access level: View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D083" w14:textId="4762CE07" w:rsidR="00C72C6C" w:rsidRPr="00B761D1" w:rsidRDefault="00C72C6C" w:rsidP="00C72C6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Fail</w:t>
            </w:r>
            <w:r w:rsidR="00D4259F" w:rsidRPr="00B761D1">
              <w:rPr>
                <w:sz w:val="16"/>
                <w:szCs w:val="16"/>
              </w:rPr>
              <w:t>ure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F16D" w14:textId="77777777" w:rsidR="00C72C6C" w:rsidRPr="00B761D1" w:rsidRDefault="00C72C6C" w:rsidP="00C72C6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2D983" w14:textId="77777777" w:rsidR="00C72C6C" w:rsidRPr="00B761D1" w:rsidRDefault="00C72C6C" w:rsidP="00C72C6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8F3441" w14:textId="77777777" w:rsidR="00C72C6C" w:rsidRPr="00B761D1" w:rsidRDefault="00C72C6C" w:rsidP="00C72C6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D48E43" w14:textId="77777777" w:rsidR="00C72C6C" w:rsidRPr="00B761D1" w:rsidRDefault="00C72C6C" w:rsidP="00C72C6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72C6C" w:rsidRPr="00AD11DC" w14:paraId="0D8B61A0" w14:textId="77777777" w:rsidTr="00B761D1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3F182" w14:textId="256B9B66" w:rsidR="00C72C6C" w:rsidRPr="00B761D1" w:rsidRDefault="00FE4766" w:rsidP="00C72C6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theme="minorHAnsi"/>
                <w:color w:val="000000"/>
                <w:sz w:val="16"/>
                <w:szCs w:val="16"/>
              </w:rPr>
              <w:t>BKUPD01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4E7C2" w14:textId="77777777" w:rsidR="00C72C6C" w:rsidRPr="00B761D1" w:rsidRDefault="00C72C6C" w:rsidP="00C72C6C">
            <w:pPr>
              <w:rPr>
                <w:rFonts w:cs="Calibr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Update</w:t>
            </w:r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BEE05" w14:textId="16481780" w:rsidR="00C72C6C" w:rsidRPr="00B761D1" w:rsidRDefault="00C72C6C" w:rsidP="00C72C6C">
            <w:pPr>
              <w:rPr>
                <w:rFonts w:cs="Calibr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Verify that only the following Bookkeepers are AUTHORISED to submit successful UPDATE requests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D708E9" w14:textId="7D4AB3F5" w:rsidR="00C72C6C" w:rsidRPr="00B761D1" w:rsidRDefault="00F252FF" w:rsidP="00F252FF">
            <w:pPr>
              <w:jc w:val="center"/>
              <w:rPr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role: User</w:t>
            </w:r>
            <w:r w:rsidRPr="00B761D1">
              <w:rPr>
                <w:sz w:val="16"/>
                <w:szCs w:val="16"/>
              </w:rPr>
              <w:br/>
              <w:t>access level: View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BD58" w14:textId="052526B5" w:rsidR="00C72C6C" w:rsidRPr="00B761D1" w:rsidRDefault="004D1A98" w:rsidP="00C72C6C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A59F" w14:textId="77777777" w:rsidR="00C72C6C" w:rsidRPr="00B761D1" w:rsidRDefault="00C72C6C" w:rsidP="00C72C6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F97A1" w14:textId="77777777" w:rsidR="00C72C6C" w:rsidRPr="00B761D1" w:rsidRDefault="00C72C6C" w:rsidP="00C72C6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A8F7A5" w14:textId="77777777" w:rsidR="00C72C6C" w:rsidRPr="00B761D1" w:rsidRDefault="00C72C6C" w:rsidP="00C72C6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314E08" w14:textId="77777777" w:rsidR="00C72C6C" w:rsidRPr="00B761D1" w:rsidRDefault="00C72C6C" w:rsidP="00C72C6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72C6C" w:rsidRPr="00AD11DC" w14:paraId="1E90B875" w14:textId="77777777" w:rsidTr="00B761D1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CED00" w14:textId="7BD40F5B" w:rsidR="00C72C6C" w:rsidRPr="00B761D1" w:rsidRDefault="00FE4766" w:rsidP="00C72C6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theme="minorHAnsi"/>
                <w:color w:val="000000"/>
                <w:sz w:val="16"/>
                <w:szCs w:val="16"/>
              </w:rPr>
              <w:t>BKUPD01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CE37A" w14:textId="77777777" w:rsidR="00C72C6C" w:rsidRPr="00B761D1" w:rsidRDefault="00C72C6C" w:rsidP="00C72C6C">
            <w:pPr>
              <w:rPr>
                <w:rFonts w:cs="Calibr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Update</w:t>
            </w:r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FFAE4B" w14:textId="66BA3C86" w:rsidR="00C72C6C" w:rsidRPr="00B761D1" w:rsidRDefault="00C72C6C" w:rsidP="00C72C6C">
            <w:pPr>
              <w:rPr>
                <w:rFonts w:cs="Calibr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Bookkeeper submits request to update redirect disbursements=true for 'Account' link and receives failure response with ERROR 117 - "Tax preparer cannot redirect refunds"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CE2718" w14:textId="4699093D" w:rsidR="00C72C6C" w:rsidRPr="00B761D1" w:rsidRDefault="00F76423" w:rsidP="00C72C6C">
            <w:pPr>
              <w:jc w:val="center"/>
              <w:rPr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To be confirmed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B83C" w14:textId="473105B3" w:rsidR="00C72C6C" w:rsidRPr="00B761D1" w:rsidRDefault="00D4259F" w:rsidP="00C72C6C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Failure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9AA9" w14:textId="77777777" w:rsidR="00C72C6C" w:rsidRPr="00B761D1" w:rsidRDefault="00C72C6C" w:rsidP="00C72C6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6FF61A" w14:textId="77777777" w:rsidR="00C72C6C" w:rsidRPr="00B761D1" w:rsidRDefault="00C72C6C" w:rsidP="00C72C6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0F979" w14:textId="77777777" w:rsidR="00C72C6C" w:rsidRPr="00B761D1" w:rsidRDefault="00C72C6C" w:rsidP="00C72C6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AF4902" w14:textId="77777777" w:rsidR="00C72C6C" w:rsidRPr="00B761D1" w:rsidRDefault="00C72C6C" w:rsidP="00C72C6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0443A" w:rsidRPr="00AD11DC" w14:paraId="63004DDE" w14:textId="77777777" w:rsidTr="00B761D1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1151B" w14:textId="1D457CE6" w:rsidR="0030443A" w:rsidRPr="00B761D1" w:rsidRDefault="00FE4766" w:rsidP="003044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theme="minorHAnsi"/>
                <w:color w:val="000000"/>
                <w:sz w:val="16"/>
                <w:szCs w:val="16"/>
              </w:rPr>
              <w:t>BKRC01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373EB" w14:textId="77777777" w:rsidR="0030443A" w:rsidRPr="00B761D1" w:rsidRDefault="0030443A" w:rsidP="0030443A">
            <w:pPr>
              <w:rPr>
                <w:rFonts w:cs="Calibr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Retrieve Client</w:t>
            </w:r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82E25" w14:textId="11B0D545" w:rsidR="0030443A" w:rsidRPr="00B761D1" w:rsidRDefault="0030443A" w:rsidP="0030443A">
            <w:pPr>
              <w:rPr>
                <w:rFonts w:cs="Calibr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 xml:space="preserve">Verify that only the following Intermediaries are AUTHORISED to submit successful RetrieveClient requests: 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9F47B6" w14:textId="09DC692F" w:rsidR="0030443A" w:rsidRPr="00B761D1" w:rsidRDefault="00F76423" w:rsidP="00F76423">
            <w:pPr>
              <w:jc w:val="center"/>
              <w:rPr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role: Administrator</w:t>
            </w:r>
            <w:r w:rsidRPr="00B761D1">
              <w:rPr>
                <w:sz w:val="16"/>
                <w:szCs w:val="16"/>
              </w:rPr>
              <w:br/>
              <w:t>access level: View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FE23" w14:textId="713E1BDC" w:rsidR="0030443A" w:rsidRPr="00B761D1" w:rsidRDefault="004D1A98" w:rsidP="0030443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6992" w14:textId="77777777" w:rsidR="0030443A" w:rsidRPr="00B761D1" w:rsidRDefault="0030443A" w:rsidP="003044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B6CC40" w14:textId="77777777" w:rsidR="0030443A" w:rsidRPr="00B761D1" w:rsidRDefault="0030443A" w:rsidP="003044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66E4B" w14:textId="77777777" w:rsidR="0030443A" w:rsidRPr="00B761D1" w:rsidRDefault="0030443A" w:rsidP="003044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82122E" w14:textId="77777777" w:rsidR="0030443A" w:rsidRPr="00B761D1" w:rsidRDefault="0030443A" w:rsidP="003044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0443A" w:rsidRPr="00AD11DC" w14:paraId="0481BAAE" w14:textId="77777777" w:rsidTr="00B761D1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831B7" w14:textId="63EB3E48" w:rsidR="0030443A" w:rsidRPr="00B761D1" w:rsidRDefault="00FE4766" w:rsidP="003044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theme="minorHAnsi"/>
                <w:color w:val="000000"/>
                <w:sz w:val="16"/>
                <w:szCs w:val="16"/>
              </w:rPr>
              <w:t>BKRC02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7FAD2" w14:textId="5F2E7AFC" w:rsidR="0030443A" w:rsidRPr="00B761D1" w:rsidRDefault="0030443A" w:rsidP="003044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Retrieve Client</w:t>
            </w:r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72FF8D" w14:textId="7450BDF3" w:rsidR="00B935F0" w:rsidRPr="00B761D1" w:rsidRDefault="00B935F0" w:rsidP="00B935F0">
            <w:pPr>
              <w:rPr>
                <w:rFonts w:cstheme="minorHAnsi"/>
                <w:sz w:val="16"/>
                <w:szCs w:val="16"/>
              </w:rPr>
            </w:pPr>
            <w:r w:rsidRPr="00B761D1">
              <w:rPr>
                <w:rFonts w:cstheme="minorHAnsi"/>
                <w:sz w:val="16"/>
                <w:szCs w:val="16"/>
              </w:rPr>
              <w:t>Authorised Bookkeeper submits request to RetrieveClient information with ' 'clientID' only and verifies that no 'Customer Master' links are returned, only Account link information:</w:t>
            </w:r>
          </w:p>
          <w:p w14:paraId="07764C89" w14:textId="78B18134" w:rsidR="00B935F0" w:rsidRPr="00B761D1" w:rsidRDefault="00B935F0" w:rsidP="00B935F0">
            <w:pPr>
              <w:rPr>
                <w:rFonts w:cstheme="minorHAnsi"/>
                <w:sz w:val="16"/>
                <w:szCs w:val="16"/>
              </w:rPr>
            </w:pPr>
            <w:r w:rsidRPr="00B761D1">
              <w:rPr>
                <w:rFonts w:cstheme="minorHAnsi"/>
                <w:sz w:val="16"/>
                <w:szCs w:val="16"/>
              </w:rPr>
              <w:t>ALL Required fields are returned:</w:t>
            </w:r>
            <w:r w:rsidRPr="00B761D1">
              <w:rPr>
                <w:rFonts w:cstheme="minorHAnsi"/>
                <w:sz w:val="16"/>
                <w:szCs w:val="16"/>
              </w:rPr>
              <w:br/>
              <w:t>- ClientID</w:t>
            </w:r>
            <w:r w:rsidRPr="00B761D1">
              <w:rPr>
                <w:rFonts w:cstheme="minorHAnsi"/>
                <w:sz w:val="16"/>
                <w:szCs w:val="16"/>
              </w:rPr>
              <w:br/>
              <w:t>- clientListID</w:t>
            </w:r>
            <w:r w:rsidRPr="00B761D1">
              <w:rPr>
                <w:rFonts w:cstheme="minorHAnsi"/>
                <w:sz w:val="16"/>
                <w:szCs w:val="16"/>
              </w:rPr>
              <w:br/>
              <w:t>- redirectMail = false (ALWAYS)</w:t>
            </w:r>
          </w:p>
          <w:p w14:paraId="48F43410" w14:textId="7CF79401" w:rsidR="00B935F0" w:rsidRPr="00B761D1" w:rsidRDefault="00B935F0" w:rsidP="00B935F0">
            <w:pPr>
              <w:rPr>
                <w:rFonts w:cstheme="minorHAnsi"/>
                <w:sz w:val="16"/>
                <w:szCs w:val="16"/>
              </w:rPr>
            </w:pPr>
            <w:r w:rsidRPr="00B761D1">
              <w:rPr>
                <w:rFonts w:cstheme="minorHAnsi"/>
                <w:sz w:val="16"/>
                <w:szCs w:val="16"/>
              </w:rPr>
              <w:t>OPTIONAL field for 'Customer Master' links is not returned:</w:t>
            </w:r>
            <w:r w:rsidRPr="00B761D1">
              <w:rPr>
                <w:rFonts w:cstheme="minorHAnsi"/>
                <w:sz w:val="16"/>
                <w:szCs w:val="16"/>
              </w:rPr>
              <w:br/>
              <w:t>- customerMaster</w:t>
            </w:r>
          </w:p>
          <w:p w14:paraId="503E0CC0" w14:textId="7F16DBA5" w:rsidR="0030443A" w:rsidRPr="00B761D1" w:rsidRDefault="00B935F0" w:rsidP="00B935F0">
            <w:pPr>
              <w:rPr>
                <w:rFonts w:cstheme="minorHAnsi"/>
                <w:sz w:val="16"/>
                <w:szCs w:val="16"/>
              </w:rPr>
            </w:pPr>
            <w:r w:rsidRPr="00B761D1">
              <w:rPr>
                <w:rFonts w:cstheme="minorHAnsi"/>
                <w:sz w:val="16"/>
                <w:szCs w:val="16"/>
              </w:rPr>
              <w:t>The following OPTIONAL fields are returned in the Response:</w:t>
            </w:r>
            <w:r w:rsidRPr="00B761D1">
              <w:rPr>
                <w:rFonts w:cstheme="minorHAnsi"/>
                <w:sz w:val="16"/>
                <w:szCs w:val="16"/>
              </w:rPr>
              <w:br/>
            </w:r>
            <w:r w:rsidRPr="00B761D1">
              <w:rPr>
                <w:rFonts w:cstheme="minorHAnsi"/>
                <w:sz w:val="16"/>
                <w:szCs w:val="16"/>
              </w:rPr>
              <w:lastRenderedPageBreak/>
              <w:t>- clientAccount</w:t>
            </w:r>
            <w:r w:rsidRPr="00B761D1">
              <w:rPr>
                <w:rFonts w:cstheme="minorHAnsi"/>
                <w:sz w:val="16"/>
                <w:szCs w:val="16"/>
              </w:rPr>
              <w:br/>
              <w:t>- redirectDisbursements=false (ALWAYS)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68C80A" w14:textId="1CAA5408" w:rsidR="0030443A" w:rsidRPr="00B761D1" w:rsidRDefault="00F76423" w:rsidP="00C72C6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761D1">
              <w:rPr>
                <w:rFonts w:cstheme="minorHAnsi"/>
                <w:sz w:val="16"/>
                <w:szCs w:val="16"/>
              </w:rPr>
              <w:lastRenderedPageBreak/>
              <w:t>Only 'Account' links returned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39E5" w14:textId="3712FF44" w:rsidR="0030443A" w:rsidRPr="00B761D1" w:rsidRDefault="004D1A98" w:rsidP="003044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F90F" w14:textId="77777777" w:rsidR="0030443A" w:rsidRPr="00B761D1" w:rsidRDefault="0030443A" w:rsidP="003044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57975" w14:textId="77777777" w:rsidR="0030443A" w:rsidRPr="00B761D1" w:rsidRDefault="0030443A" w:rsidP="003044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816281" w14:textId="77777777" w:rsidR="0030443A" w:rsidRPr="00B761D1" w:rsidRDefault="0030443A" w:rsidP="003044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ACE960" w14:textId="77777777" w:rsidR="0030443A" w:rsidRPr="00B761D1" w:rsidRDefault="0030443A" w:rsidP="003044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13A69" w:rsidRPr="00AD11DC" w14:paraId="06F45158" w14:textId="77777777" w:rsidTr="00B761D1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35E87" w14:textId="5AA82873" w:rsidR="00813A69" w:rsidRPr="00B761D1" w:rsidRDefault="00FE4766" w:rsidP="00813A6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theme="minorHAnsi"/>
                <w:color w:val="000000"/>
                <w:sz w:val="16"/>
                <w:szCs w:val="16"/>
              </w:rPr>
              <w:t>BKRC03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E6B05" w14:textId="5ECA8E42" w:rsidR="00813A69" w:rsidRPr="00B761D1" w:rsidRDefault="00813A69" w:rsidP="00813A6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Retrieve Client</w:t>
            </w:r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4C70B6" w14:textId="40120BAF" w:rsidR="00813A69" w:rsidRPr="00B761D1" w:rsidRDefault="00813A69" w:rsidP="00813A6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Verify that a Bookkeeper with Restricted User role is not authorised to submit RetrieveClient requests and are returned ERROR 4 - "Unauthorised delegation"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8CE469" w14:textId="5F4A3000" w:rsidR="00813A69" w:rsidRPr="00B761D1" w:rsidRDefault="00F96805" w:rsidP="00F9680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theme="minorHAnsi"/>
                <w:color w:val="000000"/>
                <w:sz w:val="16"/>
                <w:szCs w:val="16"/>
              </w:rPr>
              <w:t>role: Restricted User</w:t>
            </w:r>
            <w:r w:rsidRPr="00B761D1">
              <w:rPr>
                <w:rFonts w:cstheme="minorHAnsi"/>
                <w:color w:val="000000"/>
                <w:sz w:val="16"/>
                <w:szCs w:val="16"/>
              </w:rPr>
              <w:br/>
              <w:t>access level: File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785E" w14:textId="2C92A7BA" w:rsidR="00813A69" w:rsidRPr="00B761D1" w:rsidRDefault="00D4259F" w:rsidP="00813A6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Failure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A164" w14:textId="77777777" w:rsidR="00813A69" w:rsidRPr="00B761D1" w:rsidRDefault="00813A69" w:rsidP="00813A6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B53ABE" w14:textId="77777777" w:rsidR="00813A69" w:rsidRPr="00B761D1" w:rsidRDefault="00813A69" w:rsidP="00813A6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B5474" w14:textId="77777777" w:rsidR="00813A69" w:rsidRPr="00B761D1" w:rsidRDefault="00813A69" w:rsidP="00813A6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03C048" w14:textId="77777777" w:rsidR="00813A69" w:rsidRPr="00B761D1" w:rsidRDefault="00813A69" w:rsidP="00813A6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13A69" w:rsidRPr="00AD11DC" w14:paraId="06FC0950" w14:textId="77777777" w:rsidTr="00B761D1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E65BB" w14:textId="3FF05BE9" w:rsidR="00813A69" w:rsidRPr="00B761D1" w:rsidRDefault="00FE4766" w:rsidP="00813A6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theme="minorHAnsi"/>
                <w:color w:val="000000"/>
                <w:sz w:val="16"/>
                <w:szCs w:val="16"/>
              </w:rPr>
              <w:t>BKRC04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1921F" w14:textId="0454C85F" w:rsidR="00813A69" w:rsidRPr="00B761D1" w:rsidRDefault="00F96805" w:rsidP="00813A69">
            <w:pPr>
              <w:rPr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Retrieve Client</w:t>
            </w:r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FF8B46" w14:textId="3ED1825D" w:rsidR="00813A69" w:rsidRPr="00B761D1" w:rsidRDefault="00813A69" w:rsidP="00813A6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Verify that the following Bookkeepers are not authorised to submit RetrieveClient requests and are returned ERROR 108 - Insufficient client list access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C14A3" w14:textId="3C205108" w:rsidR="00813A69" w:rsidRPr="00B761D1" w:rsidRDefault="005D0C86" w:rsidP="005D0C8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761D1">
              <w:rPr>
                <w:rFonts w:cstheme="minorHAnsi"/>
                <w:sz w:val="16"/>
                <w:szCs w:val="16"/>
              </w:rPr>
              <w:t>role: Owner</w:t>
            </w:r>
            <w:r w:rsidRPr="00B761D1">
              <w:rPr>
                <w:rFonts w:cstheme="minorHAnsi"/>
                <w:sz w:val="16"/>
                <w:szCs w:val="16"/>
              </w:rPr>
              <w:br/>
              <w:t>access level : None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F631F" w14:textId="61A2C3C1" w:rsidR="00813A69" w:rsidRPr="00B761D1" w:rsidRDefault="00D4259F" w:rsidP="00813A6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Failure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4EFE" w14:textId="77777777" w:rsidR="00813A69" w:rsidRPr="00B761D1" w:rsidRDefault="00813A69" w:rsidP="00813A6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9518A1" w14:textId="77777777" w:rsidR="00813A69" w:rsidRPr="00B761D1" w:rsidRDefault="00813A69" w:rsidP="00813A6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DE8E5C" w14:textId="77777777" w:rsidR="00813A69" w:rsidRPr="00B761D1" w:rsidRDefault="00813A69" w:rsidP="00813A6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085044" w14:textId="77777777" w:rsidR="00813A69" w:rsidRPr="00B761D1" w:rsidRDefault="00813A69" w:rsidP="00813A6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13A69" w:rsidRPr="00AD11DC" w14:paraId="1EE152F4" w14:textId="77777777" w:rsidTr="00B761D1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68675" w14:textId="08C12D9E" w:rsidR="00813A69" w:rsidRPr="00B761D1" w:rsidRDefault="00FE4766" w:rsidP="00813A6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theme="minorHAnsi"/>
                <w:color w:val="000000"/>
                <w:sz w:val="16"/>
                <w:szCs w:val="16"/>
              </w:rPr>
              <w:t>BKRCL01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0EB2E" w14:textId="59803FB5" w:rsidR="00813A69" w:rsidRPr="00B761D1" w:rsidRDefault="00F96805" w:rsidP="00813A69">
            <w:pPr>
              <w:rPr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Retrieve Client List</w:t>
            </w:r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2B11C8" w14:textId="0682F731" w:rsidR="00813A69" w:rsidRPr="00B761D1" w:rsidRDefault="00813A69" w:rsidP="00813A6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Verify the following Bookkeepers are authorised to submit RetrieveClientList requests and retrieve SUCCESS response - filterbyclientListID - receives all linked accounts - no customer master links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F81EC5" w14:textId="6951B843" w:rsidR="00813A69" w:rsidRPr="00B761D1" w:rsidRDefault="005D0C86" w:rsidP="005D0C8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761D1">
              <w:rPr>
                <w:rFonts w:cstheme="minorHAnsi"/>
                <w:sz w:val="16"/>
                <w:szCs w:val="16"/>
              </w:rPr>
              <w:t>role: Administrator</w:t>
            </w:r>
            <w:r w:rsidRPr="00B761D1">
              <w:rPr>
                <w:rFonts w:cstheme="minorHAnsi"/>
                <w:sz w:val="16"/>
                <w:szCs w:val="16"/>
              </w:rPr>
              <w:br/>
              <w:t>access level: View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E8D3" w14:textId="61971146" w:rsidR="00813A69" w:rsidRPr="00B761D1" w:rsidRDefault="004D1A98" w:rsidP="00813A6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A764" w14:textId="77777777" w:rsidR="00813A69" w:rsidRPr="00B761D1" w:rsidRDefault="00813A69" w:rsidP="00813A6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2D7EC6" w14:textId="77777777" w:rsidR="00813A69" w:rsidRPr="00B761D1" w:rsidRDefault="00813A69" w:rsidP="00813A6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5246E" w14:textId="77777777" w:rsidR="00813A69" w:rsidRPr="00B761D1" w:rsidRDefault="00813A69" w:rsidP="00813A6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337A23" w14:textId="77777777" w:rsidR="00813A69" w:rsidRPr="00B761D1" w:rsidRDefault="00813A69" w:rsidP="00813A6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13A69" w:rsidRPr="00AD11DC" w14:paraId="3128DF94" w14:textId="77777777" w:rsidTr="00B761D1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42073" w14:textId="66FCE914" w:rsidR="00813A69" w:rsidRPr="00B761D1" w:rsidRDefault="00FE4766" w:rsidP="00813A6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theme="minorHAnsi"/>
                <w:color w:val="000000"/>
                <w:sz w:val="16"/>
                <w:szCs w:val="16"/>
              </w:rPr>
              <w:t>BKRCL02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DB099" w14:textId="2BB36313" w:rsidR="00813A69" w:rsidRPr="00B761D1" w:rsidRDefault="004E6034" w:rsidP="00813A69">
            <w:pPr>
              <w:rPr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Retrieve Client List</w:t>
            </w:r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3CA8BD" w14:textId="552EDDAB" w:rsidR="00813A69" w:rsidRPr="00B761D1" w:rsidRDefault="00813A69" w:rsidP="00813A6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Verify the following Bookkeepers are not authorised to submit successful RetrieveClientList requests receives response with ERROR 102 - "No client lists available for agent"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221540" w14:textId="1F73FD39" w:rsidR="00813A69" w:rsidRPr="00B761D1" w:rsidRDefault="0014061E" w:rsidP="0014061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theme="minorHAnsi"/>
                <w:color w:val="000000"/>
                <w:sz w:val="16"/>
                <w:szCs w:val="16"/>
              </w:rPr>
              <w:t>role: Owner</w:t>
            </w:r>
            <w:r w:rsidRPr="00B761D1">
              <w:rPr>
                <w:rFonts w:cstheme="minorHAnsi"/>
                <w:color w:val="000000"/>
                <w:sz w:val="16"/>
                <w:szCs w:val="16"/>
              </w:rPr>
              <w:br/>
              <w:t>access level: none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3A19" w14:textId="7FD0869B" w:rsidR="00813A69" w:rsidRPr="00B761D1" w:rsidRDefault="00D4259F" w:rsidP="00813A6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Failure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C90A" w14:textId="77777777" w:rsidR="00813A69" w:rsidRPr="00B761D1" w:rsidRDefault="00813A69" w:rsidP="00813A6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107D6A" w14:textId="77777777" w:rsidR="00813A69" w:rsidRPr="00B761D1" w:rsidRDefault="00813A69" w:rsidP="00813A6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A84438" w14:textId="77777777" w:rsidR="00813A69" w:rsidRPr="00B761D1" w:rsidRDefault="00813A69" w:rsidP="00813A6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4DE3CB" w14:textId="77777777" w:rsidR="00813A69" w:rsidRPr="00B761D1" w:rsidRDefault="00813A69" w:rsidP="00813A6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0443A" w:rsidRPr="00AD11DC" w14:paraId="0EF290CC" w14:textId="77777777" w:rsidTr="00B761D1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DFD41" w14:textId="3B26E3DA" w:rsidR="0030443A" w:rsidRPr="00B761D1" w:rsidRDefault="00FE4766" w:rsidP="003044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theme="minorHAnsi"/>
                <w:color w:val="000000"/>
                <w:sz w:val="16"/>
                <w:szCs w:val="16"/>
              </w:rPr>
              <w:t>BKRCL03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98014" w14:textId="1184B8D4" w:rsidR="0030443A" w:rsidRPr="00B761D1" w:rsidRDefault="004E6034" w:rsidP="0030443A">
            <w:pPr>
              <w:rPr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Retrieve Client List</w:t>
            </w:r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335475" w14:textId="18EB1402" w:rsidR="0030443A" w:rsidRPr="00B761D1" w:rsidRDefault="004E6034" w:rsidP="004E6034">
            <w:pPr>
              <w:autoSpaceDE/>
              <w:autoSpaceDN/>
              <w:adjustRightInd/>
              <w:spacing w:after="0"/>
              <w:rPr>
                <w:rFonts w:cs="Calibr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Authorised Bookkeeper submits a request to retrieve Agency's linked clients from a specific client list and receives list of all linked accounts in the specified list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3BFA80" w14:textId="30C89D03" w:rsidR="0030443A" w:rsidRPr="00B761D1" w:rsidRDefault="00D66FB2" w:rsidP="005D0C8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Not required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5CCD9" w14:textId="3FD31AAB" w:rsidR="0030443A" w:rsidRPr="00B761D1" w:rsidRDefault="004D1A98" w:rsidP="003044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A48E" w14:textId="77777777" w:rsidR="0030443A" w:rsidRPr="00B761D1" w:rsidRDefault="0030443A" w:rsidP="003044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05C203" w14:textId="77777777" w:rsidR="0030443A" w:rsidRPr="00B761D1" w:rsidRDefault="0030443A" w:rsidP="003044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F0D28B" w14:textId="77777777" w:rsidR="0030443A" w:rsidRPr="00B761D1" w:rsidRDefault="0030443A" w:rsidP="003044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9F616" w14:textId="77777777" w:rsidR="0030443A" w:rsidRPr="00B761D1" w:rsidRDefault="0030443A" w:rsidP="003044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5AC42AC6" w14:textId="77777777" w:rsidR="00420070" w:rsidRDefault="00420070" w:rsidP="00420070">
      <w:pPr>
        <w:pStyle w:val="Heading1"/>
        <w:numPr>
          <w:ilvl w:val="0"/>
          <w:numId w:val="0"/>
        </w:numPr>
        <w:spacing w:before="240"/>
      </w:pPr>
    </w:p>
    <w:p w14:paraId="0C944DF4" w14:textId="77777777" w:rsidR="009327E8" w:rsidRDefault="009327E8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  <w:r>
        <w:br w:type="page"/>
      </w:r>
    </w:p>
    <w:p w14:paraId="36F44931" w14:textId="5946CF87" w:rsidR="00420070" w:rsidRDefault="00420070" w:rsidP="00420070">
      <w:pPr>
        <w:pStyle w:val="Heading1"/>
        <w:numPr>
          <w:ilvl w:val="0"/>
          <w:numId w:val="0"/>
        </w:numPr>
        <w:spacing w:before="240"/>
      </w:pPr>
      <w:r w:rsidRPr="00543943">
        <w:lastRenderedPageBreak/>
        <w:t xml:space="preserve">Intermediary Type </w:t>
      </w:r>
      <w:r>
        <w:t>–</w:t>
      </w:r>
      <w:r w:rsidRPr="00543943">
        <w:t xml:space="preserve"> </w:t>
      </w:r>
      <w:r w:rsidR="00444702" w:rsidRPr="00444702">
        <w:t>Other Representatives</w:t>
      </w:r>
    </w:p>
    <w:tbl>
      <w:tblPr>
        <w:tblW w:w="4929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991"/>
        <w:gridCol w:w="1135"/>
        <w:gridCol w:w="3547"/>
        <w:gridCol w:w="1699"/>
        <w:gridCol w:w="1277"/>
        <w:gridCol w:w="1132"/>
        <w:gridCol w:w="1984"/>
        <w:gridCol w:w="710"/>
        <w:gridCol w:w="2694"/>
      </w:tblGrid>
      <w:tr w:rsidR="00420070" w:rsidRPr="00AD11DC" w14:paraId="3DF4150D" w14:textId="77777777" w:rsidTr="0091749E">
        <w:trPr>
          <w:trHeight w:val="334"/>
        </w:trPr>
        <w:tc>
          <w:tcPr>
            <w:tcW w:w="187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54A8B5AA" w14:textId="5F63881B" w:rsidR="00420070" w:rsidRPr="00B761D1" w:rsidRDefault="00420070" w:rsidP="0030454D">
            <w:pPr>
              <w:autoSpaceDE/>
              <w:autoSpaceDN/>
              <w:adjustRightInd/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n-NZ"/>
              </w:rPr>
              <w:t xml:space="preserve">Intermediary Type - </w:t>
            </w:r>
            <w:r w:rsidR="00444702" w:rsidRPr="00B761D1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n-NZ"/>
              </w:rPr>
              <w:t xml:space="preserve">Other Representatives </w:t>
            </w:r>
            <w:r w:rsidRPr="00B761D1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n-NZ"/>
              </w:rPr>
              <w:t>Test Scenarios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674E24EE" w14:textId="77777777" w:rsidR="00420070" w:rsidRPr="00B761D1" w:rsidRDefault="00420070" w:rsidP="0030454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</w:pPr>
          </w:p>
        </w:tc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BEBA710" w14:textId="77777777" w:rsidR="00420070" w:rsidRPr="00B761D1" w:rsidRDefault="00420070" w:rsidP="0030454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</w:pPr>
          </w:p>
        </w:tc>
        <w:tc>
          <w:tcPr>
            <w:tcW w:w="102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5A74DA2A" w14:textId="77777777" w:rsidR="00420070" w:rsidRPr="00B761D1" w:rsidRDefault="00420070" w:rsidP="0030454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  <w:t>Test Plan</w:t>
            </w:r>
          </w:p>
        </w:tc>
        <w:tc>
          <w:tcPr>
            <w:tcW w:w="11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4FE276CA" w14:textId="77777777" w:rsidR="00420070" w:rsidRPr="00B761D1" w:rsidRDefault="00420070" w:rsidP="0030454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  <w:t>Test Results</w:t>
            </w:r>
          </w:p>
        </w:tc>
      </w:tr>
      <w:tr w:rsidR="00420070" w:rsidRPr="00740199" w14:paraId="793651B8" w14:textId="77777777" w:rsidTr="0091749E">
        <w:trPr>
          <w:trHeight w:val="334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5C41" w14:textId="77777777" w:rsidR="00420070" w:rsidRPr="00B761D1" w:rsidRDefault="00420070" w:rsidP="0030454D">
            <w:pPr>
              <w:autoSpaceDE/>
              <w:autoSpaceDN/>
              <w:adjustRightInd/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7FCDC" w14:textId="77777777" w:rsidR="00420070" w:rsidRPr="00B761D1" w:rsidRDefault="00420070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Operation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8C5632" w14:textId="77777777" w:rsidR="00420070" w:rsidRPr="00B761D1" w:rsidRDefault="00420070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Scenario Description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38093" w14:textId="77777777" w:rsidR="00420070" w:rsidRPr="00B761D1" w:rsidRDefault="00420070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Authorisation Use</w:t>
            </w:r>
          </w:p>
        </w:tc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85B05" w14:textId="77777777" w:rsidR="00420070" w:rsidRPr="00B761D1" w:rsidRDefault="00420070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Scenario Type</w:t>
            </w: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8C3EE" w14:textId="77777777" w:rsidR="00420070" w:rsidRPr="00B761D1" w:rsidRDefault="00420070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 xml:space="preserve">Applicable </w:t>
            </w:r>
          </w:p>
          <w:p w14:paraId="351157B4" w14:textId="77777777" w:rsidR="00420070" w:rsidRPr="00B761D1" w:rsidRDefault="00420070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(Y / N)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E70D9" w14:textId="77777777" w:rsidR="00420070" w:rsidRPr="00B761D1" w:rsidRDefault="00420070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Exclusion Reason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C3A94" w14:textId="77777777" w:rsidR="00420070" w:rsidRPr="00B761D1" w:rsidRDefault="00420070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Pass / Fail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002273" w14:textId="77777777" w:rsidR="00420070" w:rsidRPr="00B761D1" w:rsidRDefault="00420070" w:rsidP="0030454D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61D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 xml:space="preserve">Notes </w:t>
            </w:r>
          </w:p>
        </w:tc>
      </w:tr>
      <w:tr w:rsidR="005A4CE2" w:rsidRPr="00AD11DC" w14:paraId="3F7B3BA3" w14:textId="77777777" w:rsidTr="0091749E">
        <w:trPr>
          <w:trHeight w:val="30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9E5AC" w14:textId="083A7132" w:rsidR="005A4CE2" w:rsidRPr="00B761D1" w:rsidRDefault="00187294" w:rsidP="005A4CE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theme="minorHAnsi"/>
                <w:color w:val="000000"/>
                <w:sz w:val="16"/>
                <w:szCs w:val="16"/>
              </w:rPr>
              <w:t>ORLNK01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CCBA1" w14:textId="77777777" w:rsidR="005A4CE2" w:rsidRPr="00B761D1" w:rsidRDefault="005A4CE2" w:rsidP="005A4CE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Linking</w:t>
            </w: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BCB8A6" w14:textId="32D7798E" w:rsidR="005A4CE2" w:rsidRPr="00B761D1" w:rsidRDefault="005A4CE2" w:rsidP="005A4CE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Verify that only the following Other Representatives are AUTHORISED to submit successful LINK requests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04BE5A" w14:textId="439057B7" w:rsidR="005A4CE2" w:rsidRPr="00B761D1" w:rsidRDefault="005A4CE2" w:rsidP="005A4CE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 xml:space="preserve">role: </w:t>
            </w:r>
            <w:r w:rsidR="006A1295" w:rsidRPr="00B761D1">
              <w:rPr>
                <w:sz w:val="16"/>
                <w:szCs w:val="16"/>
              </w:rPr>
              <w:t>User</w:t>
            </w:r>
            <w:r w:rsidRPr="00B761D1">
              <w:rPr>
                <w:sz w:val="16"/>
                <w:szCs w:val="16"/>
              </w:rPr>
              <w:br/>
              <w:t>access</w:t>
            </w:r>
            <w:r w:rsidR="006A1295" w:rsidRPr="00B761D1">
              <w:rPr>
                <w:sz w:val="16"/>
                <w:szCs w:val="16"/>
              </w:rPr>
              <w:t xml:space="preserve"> l</w:t>
            </w:r>
            <w:r w:rsidRPr="00B761D1">
              <w:rPr>
                <w:sz w:val="16"/>
                <w:szCs w:val="16"/>
              </w:rPr>
              <w:t>evel: Full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5AE3" w14:textId="0CA57BF0" w:rsidR="005A4CE2" w:rsidRPr="00B761D1" w:rsidRDefault="004D1A98" w:rsidP="005A4CE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8849" w14:textId="77777777" w:rsidR="005A4CE2" w:rsidRPr="00B761D1" w:rsidRDefault="005A4CE2" w:rsidP="005A4CE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173FD8" w14:textId="77777777" w:rsidR="005A4CE2" w:rsidRPr="00B761D1" w:rsidRDefault="005A4CE2" w:rsidP="005A4CE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F92DD2" w14:textId="77777777" w:rsidR="005A4CE2" w:rsidRPr="00B761D1" w:rsidRDefault="005A4CE2" w:rsidP="005A4CE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F7794" w14:textId="77777777" w:rsidR="005A4CE2" w:rsidRPr="00B761D1" w:rsidRDefault="005A4CE2" w:rsidP="005A4CE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A4CE2" w:rsidRPr="00AD11DC" w14:paraId="7014B1AC" w14:textId="77777777" w:rsidTr="0091749E">
        <w:trPr>
          <w:trHeight w:val="30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BB201" w14:textId="09A0A338" w:rsidR="005A4CE2" w:rsidRPr="00B761D1" w:rsidRDefault="007424CB" w:rsidP="005A4CE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theme="minorHAnsi"/>
                <w:color w:val="000000"/>
                <w:sz w:val="16"/>
                <w:szCs w:val="16"/>
              </w:rPr>
              <w:t>OR</w:t>
            </w:r>
            <w:r w:rsidR="00C1033B" w:rsidRPr="00B761D1">
              <w:rPr>
                <w:rFonts w:cstheme="minorHAnsi"/>
                <w:color w:val="000000"/>
                <w:sz w:val="16"/>
                <w:szCs w:val="16"/>
              </w:rPr>
              <w:t>D</w:t>
            </w:r>
            <w:r w:rsidRPr="00B761D1">
              <w:rPr>
                <w:rFonts w:cstheme="minorHAnsi"/>
                <w:color w:val="000000"/>
                <w:sz w:val="16"/>
                <w:szCs w:val="16"/>
              </w:rPr>
              <w:t>LK01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8CFBE" w14:textId="77777777" w:rsidR="005A4CE2" w:rsidRPr="00B761D1" w:rsidRDefault="005A4CE2" w:rsidP="005A4CE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Delinking</w:t>
            </w: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A67DC5" w14:textId="0F5EFB14" w:rsidR="005A4CE2" w:rsidRPr="00B761D1" w:rsidRDefault="005A4CE2" w:rsidP="005A4CE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Verify that only the following OTHER REPRESENTATIVES are AUTHORISED to submit successful DELINK requests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33CEEC" w14:textId="1B3C58B4" w:rsidR="005A4CE2" w:rsidRPr="00B761D1" w:rsidRDefault="005A4CE2" w:rsidP="005A4CE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role: Administrator</w:t>
            </w:r>
            <w:r w:rsidRPr="00B761D1">
              <w:rPr>
                <w:sz w:val="16"/>
                <w:szCs w:val="16"/>
              </w:rPr>
              <w:br/>
              <w:t>access</w:t>
            </w:r>
            <w:r w:rsidR="006A1295" w:rsidRPr="00B761D1">
              <w:rPr>
                <w:sz w:val="16"/>
                <w:szCs w:val="16"/>
              </w:rPr>
              <w:t xml:space="preserve"> l</w:t>
            </w:r>
            <w:r w:rsidRPr="00B761D1">
              <w:rPr>
                <w:sz w:val="16"/>
                <w:szCs w:val="16"/>
              </w:rPr>
              <w:t xml:space="preserve">evel: </w:t>
            </w:r>
            <w:r w:rsidR="006A1295" w:rsidRPr="00B761D1">
              <w:rPr>
                <w:sz w:val="16"/>
                <w:szCs w:val="16"/>
              </w:rPr>
              <w:t>File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2433" w14:textId="14710905" w:rsidR="005A4CE2" w:rsidRPr="00B761D1" w:rsidRDefault="00D4259F" w:rsidP="00D4259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AB04" w14:textId="77777777" w:rsidR="005A4CE2" w:rsidRPr="00B761D1" w:rsidRDefault="005A4CE2" w:rsidP="005A4CE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68A745" w14:textId="77777777" w:rsidR="005A4CE2" w:rsidRPr="00B761D1" w:rsidRDefault="005A4CE2" w:rsidP="005A4CE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E5F4C7" w14:textId="77777777" w:rsidR="005A4CE2" w:rsidRPr="00B761D1" w:rsidRDefault="005A4CE2" w:rsidP="005A4CE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EC7A18" w14:textId="77777777" w:rsidR="005A4CE2" w:rsidRPr="00B761D1" w:rsidRDefault="005A4CE2" w:rsidP="005A4CE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A4CE2" w:rsidRPr="00AD11DC" w14:paraId="705EA851" w14:textId="77777777" w:rsidTr="0091749E">
        <w:trPr>
          <w:trHeight w:val="30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11436" w14:textId="29F9A412" w:rsidR="005A4CE2" w:rsidRPr="00B761D1" w:rsidRDefault="007424CB" w:rsidP="005A4CE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theme="minorHAnsi"/>
                <w:color w:val="000000"/>
                <w:sz w:val="16"/>
                <w:szCs w:val="16"/>
              </w:rPr>
              <w:t>OR</w:t>
            </w:r>
            <w:r w:rsidR="00C1033B" w:rsidRPr="00B761D1">
              <w:rPr>
                <w:rFonts w:cstheme="minorHAnsi"/>
                <w:color w:val="000000"/>
                <w:sz w:val="16"/>
                <w:szCs w:val="16"/>
              </w:rPr>
              <w:t>UP</w:t>
            </w:r>
            <w:r w:rsidRPr="00B761D1">
              <w:rPr>
                <w:rFonts w:cstheme="minorHAnsi"/>
                <w:color w:val="000000"/>
                <w:sz w:val="16"/>
                <w:szCs w:val="16"/>
              </w:rPr>
              <w:t>01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137DB" w14:textId="77777777" w:rsidR="005A4CE2" w:rsidRPr="00B761D1" w:rsidRDefault="005A4CE2" w:rsidP="005A4CE2">
            <w:pPr>
              <w:rPr>
                <w:rFonts w:cs="Calibr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Update</w:t>
            </w: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E8970A" w14:textId="49D2F479" w:rsidR="005A4CE2" w:rsidRPr="00B761D1" w:rsidRDefault="005A4CE2" w:rsidP="005A4CE2">
            <w:pPr>
              <w:rPr>
                <w:rFonts w:cs="Calibr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Verify that only the following Other Representatives are AUTHORISED to submit successful UPDATE requests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7233E" w14:textId="7523B858" w:rsidR="005A4CE2" w:rsidRPr="00B761D1" w:rsidRDefault="00916F14" w:rsidP="005A4CE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role: Restricted User</w:t>
            </w:r>
            <w:r w:rsidRPr="00B761D1">
              <w:rPr>
                <w:sz w:val="16"/>
                <w:szCs w:val="16"/>
              </w:rPr>
              <w:br/>
              <w:t>access level: View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B561" w14:textId="276050AD" w:rsidR="005A4CE2" w:rsidRPr="00B761D1" w:rsidRDefault="00D4259F" w:rsidP="005A4CE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F206" w14:textId="77777777" w:rsidR="005A4CE2" w:rsidRPr="00B761D1" w:rsidRDefault="005A4CE2" w:rsidP="005A4CE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2ABB54" w14:textId="77777777" w:rsidR="005A4CE2" w:rsidRPr="00B761D1" w:rsidRDefault="005A4CE2" w:rsidP="005A4CE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6155C4" w14:textId="77777777" w:rsidR="005A4CE2" w:rsidRPr="00B761D1" w:rsidRDefault="005A4CE2" w:rsidP="005A4CE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240849" w14:textId="77777777" w:rsidR="005A4CE2" w:rsidRPr="00B761D1" w:rsidRDefault="005A4CE2" w:rsidP="005A4CE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20070" w:rsidRPr="00AD11DC" w14:paraId="479C9C6A" w14:textId="77777777" w:rsidTr="0091749E">
        <w:trPr>
          <w:trHeight w:val="30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C166C" w14:textId="7479CBE1" w:rsidR="00420070" w:rsidRPr="00B761D1" w:rsidRDefault="00C1033B" w:rsidP="003045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theme="minorHAnsi"/>
                <w:color w:val="000000"/>
                <w:sz w:val="16"/>
                <w:szCs w:val="16"/>
              </w:rPr>
              <w:t>ORUP02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515C3" w14:textId="77777777" w:rsidR="00420070" w:rsidRPr="00B761D1" w:rsidRDefault="00420070" w:rsidP="0030454D">
            <w:pPr>
              <w:rPr>
                <w:rFonts w:cs="Calibr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Update</w:t>
            </w: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409C4E" w14:textId="29F30872" w:rsidR="00420070" w:rsidRPr="00B761D1" w:rsidRDefault="009D346B" w:rsidP="0030454D">
            <w:pPr>
              <w:rPr>
                <w:rFonts w:cs="Calibr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Verify that only the following Other Representatives are AUTHORISED to submit successful RetrieveClient requests: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B9143C" w14:textId="766408B1" w:rsidR="00420070" w:rsidRPr="00B761D1" w:rsidRDefault="00916F14" w:rsidP="0030454D">
            <w:pPr>
              <w:jc w:val="center"/>
              <w:rPr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role: Owner</w:t>
            </w:r>
            <w:r w:rsidRPr="00B761D1">
              <w:rPr>
                <w:sz w:val="16"/>
                <w:szCs w:val="16"/>
              </w:rPr>
              <w:br/>
              <w:t>access level: Full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089B" w14:textId="6C814FF0" w:rsidR="00420070" w:rsidRPr="00B761D1" w:rsidRDefault="00D4259F" w:rsidP="0030454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EEBD" w14:textId="77777777" w:rsidR="00420070" w:rsidRPr="00B761D1" w:rsidRDefault="00420070" w:rsidP="003045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2B86A0" w14:textId="77777777" w:rsidR="00420070" w:rsidRPr="00B761D1" w:rsidRDefault="00420070" w:rsidP="003045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D88A48" w14:textId="77777777" w:rsidR="00420070" w:rsidRPr="00B761D1" w:rsidRDefault="00420070" w:rsidP="003045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3DC432" w14:textId="77777777" w:rsidR="00420070" w:rsidRPr="00B761D1" w:rsidRDefault="00420070" w:rsidP="003045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20070" w:rsidRPr="00AD11DC" w14:paraId="41DB568E" w14:textId="77777777" w:rsidTr="0091749E">
        <w:trPr>
          <w:trHeight w:val="30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957B6" w14:textId="09FE220C" w:rsidR="00420070" w:rsidRPr="00B761D1" w:rsidRDefault="00C1033B" w:rsidP="0030454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theme="minorHAnsi"/>
                <w:color w:val="000000"/>
                <w:sz w:val="16"/>
                <w:szCs w:val="16"/>
              </w:rPr>
              <w:t>ORRC01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6CCB6" w14:textId="77777777" w:rsidR="00420070" w:rsidRPr="00B761D1" w:rsidRDefault="00420070" w:rsidP="0030454D">
            <w:pPr>
              <w:rPr>
                <w:rFonts w:cs="Calibr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Retrieve Client</w:t>
            </w: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75ADA2" w14:textId="76AE70E6" w:rsidR="009D346B" w:rsidRPr="00B761D1" w:rsidRDefault="009D346B" w:rsidP="009D346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Authorised Other Representatives submits request to RetrieveClient information with 'clientAccountType' links are returned, and that the 'status' field is no longer returned.</w:t>
            </w:r>
          </w:p>
          <w:p w14:paraId="064DF9EA" w14:textId="11A3C73E" w:rsidR="009D346B" w:rsidRPr="00B761D1" w:rsidRDefault="009D346B" w:rsidP="009D346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ALL Required fields are returned:</w:t>
            </w:r>
            <w:r w:rsidRPr="00B761D1">
              <w:rPr>
                <w:rFonts w:cs="Calibri"/>
                <w:color w:val="000000"/>
                <w:sz w:val="16"/>
                <w:szCs w:val="16"/>
              </w:rPr>
              <w:br/>
              <w:t>- ClientID</w:t>
            </w:r>
            <w:r w:rsidRPr="00B761D1">
              <w:rPr>
                <w:rFonts w:cs="Calibri"/>
                <w:color w:val="000000"/>
                <w:sz w:val="16"/>
                <w:szCs w:val="16"/>
              </w:rPr>
              <w:br/>
              <w:t>- clientListID</w:t>
            </w:r>
            <w:r w:rsidRPr="00B761D1">
              <w:rPr>
                <w:rFonts w:cs="Calibri"/>
                <w:color w:val="000000"/>
                <w:sz w:val="16"/>
                <w:szCs w:val="16"/>
              </w:rPr>
              <w:br/>
              <w:t>- redirectMail = false (ALWAYS)</w:t>
            </w:r>
          </w:p>
          <w:p w14:paraId="5D09A271" w14:textId="113170D8" w:rsidR="009D346B" w:rsidRPr="00B761D1" w:rsidRDefault="009D346B" w:rsidP="009D346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OPTIONAL field for 'Customer Master' links is not returned:</w:t>
            </w:r>
            <w:r w:rsidRPr="00B761D1">
              <w:rPr>
                <w:rFonts w:cs="Calibri"/>
                <w:color w:val="000000"/>
                <w:sz w:val="16"/>
                <w:szCs w:val="16"/>
              </w:rPr>
              <w:br/>
              <w:t>- customerMaster</w:t>
            </w:r>
          </w:p>
          <w:p w14:paraId="6C3136EC" w14:textId="1351C317" w:rsidR="00420070" w:rsidRPr="00B761D1" w:rsidRDefault="009D346B" w:rsidP="009D346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The following OPTIONAL fields are returned in the Response:</w:t>
            </w:r>
            <w:r w:rsidRPr="00B761D1">
              <w:rPr>
                <w:rFonts w:cs="Calibri"/>
                <w:color w:val="000000"/>
                <w:sz w:val="16"/>
                <w:szCs w:val="16"/>
              </w:rPr>
              <w:br/>
              <w:t>- status = APPROVED</w:t>
            </w:r>
            <w:r w:rsidRPr="00B761D1">
              <w:rPr>
                <w:rFonts w:cs="Calibri"/>
                <w:color w:val="000000"/>
                <w:sz w:val="16"/>
                <w:szCs w:val="16"/>
              </w:rPr>
              <w:br/>
              <w:t>- clientAccount</w:t>
            </w:r>
            <w:r w:rsidRPr="00B761D1">
              <w:rPr>
                <w:rFonts w:cs="Calibri"/>
                <w:color w:val="000000"/>
                <w:sz w:val="16"/>
                <w:szCs w:val="16"/>
              </w:rPr>
              <w:br/>
              <w:t>- redirectDisbursements=false (ALWAYS)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4F605" w14:textId="77777777" w:rsidR="00420070" w:rsidRPr="00B761D1" w:rsidRDefault="00420070" w:rsidP="0030454D">
            <w:pPr>
              <w:jc w:val="center"/>
              <w:rPr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Only 'Account' links returned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E214" w14:textId="23D31270" w:rsidR="00420070" w:rsidRPr="00B761D1" w:rsidRDefault="00D4259F" w:rsidP="0030454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DEF3" w14:textId="77777777" w:rsidR="00420070" w:rsidRPr="00B761D1" w:rsidRDefault="00420070" w:rsidP="003045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ACE745" w14:textId="77777777" w:rsidR="00420070" w:rsidRPr="00B761D1" w:rsidRDefault="00420070" w:rsidP="003045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1177B" w14:textId="77777777" w:rsidR="00420070" w:rsidRPr="00B761D1" w:rsidRDefault="00420070" w:rsidP="003045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5ECC96" w14:textId="77777777" w:rsidR="00420070" w:rsidRPr="00B761D1" w:rsidRDefault="00420070" w:rsidP="0030454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1E14" w:rsidRPr="00AD11DC" w14:paraId="00FF2154" w14:textId="77777777" w:rsidTr="0091749E">
        <w:trPr>
          <w:trHeight w:val="30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46B0B" w14:textId="6A64B723" w:rsidR="000A1E14" w:rsidRPr="00B761D1" w:rsidRDefault="00C1033B" w:rsidP="000A1E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theme="minorHAnsi"/>
                <w:color w:val="000000"/>
                <w:sz w:val="16"/>
                <w:szCs w:val="16"/>
              </w:rPr>
              <w:t>ORRCL01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B3639" w14:textId="77777777" w:rsidR="000A1E14" w:rsidRPr="00B761D1" w:rsidRDefault="000A1E14" w:rsidP="000A1E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Retrieve Client List</w:t>
            </w: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BC0F83" w14:textId="49628302" w:rsidR="000A1E14" w:rsidRPr="00B761D1" w:rsidRDefault="000A1E14" w:rsidP="000A1E14">
            <w:pPr>
              <w:rPr>
                <w:rFonts w:cstheme="minorHAnsi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 xml:space="preserve">Verify Other Representative who has multiple client lists only receives client lists they authorised to access 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BD028" w14:textId="6B1803AC" w:rsidR="000A1E14" w:rsidRPr="00B761D1" w:rsidRDefault="007C6F27" w:rsidP="007C6F27">
            <w:pPr>
              <w:jc w:val="center"/>
              <w:rPr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role: User Client list 1 access level: View</w:t>
            </w:r>
            <w:r w:rsidRPr="00B761D1">
              <w:rPr>
                <w:sz w:val="16"/>
                <w:szCs w:val="16"/>
              </w:rPr>
              <w:br/>
              <w:t xml:space="preserve">Client list 2 </w:t>
            </w:r>
            <w:r w:rsidRPr="00B761D1">
              <w:rPr>
                <w:sz w:val="16"/>
                <w:szCs w:val="16"/>
              </w:rPr>
              <w:lastRenderedPageBreak/>
              <w:t>access level: None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77E2" w14:textId="3C75B9EA" w:rsidR="000A1E14" w:rsidRPr="00B761D1" w:rsidRDefault="00D4259F" w:rsidP="000A1E1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="Calibri"/>
                <w:color w:val="000000"/>
                <w:sz w:val="16"/>
                <w:szCs w:val="16"/>
              </w:rPr>
              <w:lastRenderedPageBreak/>
              <w:t>Success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DB91" w14:textId="77777777" w:rsidR="000A1E14" w:rsidRPr="00B761D1" w:rsidRDefault="000A1E14" w:rsidP="000A1E1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100192" w14:textId="77777777" w:rsidR="000A1E14" w:rsidRPr="00B761D1" w:rsidRDefault="000A1E14" w:rsidP="000A1E1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192B35" w14:textId="77777777" w:rsidR="000A1E14" w:rsidRPr="00B761D1" w:rsidRDefault="000A1E14" w:rsidP="000A1E1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B830A" w14:textId="77777777" w:rsidR="000A1E14" w:rsidRPr="00B761D1" w:rsidRDefault="000A1E14" w:rsidP="000A1E1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1E14" w:rsidRPr="00AD11DC" w14:paraId="0C488880" w14:textId="77777777" w:rsidTr="0091749E">
        <w:trPr>
          <w:trHeight w:val="30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E4F62" w14:textId="1786A7A7" w:rsidR="000A1E14" w:rsidRPr="00B761D1" w:rsidRDefault="002E06C3" w:rsidP="000A1E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rFonts w:cstheme="minorHAnsi"/>
                <w:color w:val="000000"/>
                <w:sz w:val="16"/>
                <w:szCs w:val="16"/>
              </w:rPr>
              <w:t>ORRCL02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84175" w14:textId="77777777" w:rsidR="000A1E14" w:rsidRPr="00B761D1" w:rsidRDefault="000A1E14" w:rsidP="000A1E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Retrieve Client List</w:t>
            </w: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42F86" w14:textId="209795A2" w:rsidR="000A1E14" w:rsidRPr="00B761D1" w:rsidRDefault="000A1E14" w:rsidP="000A1E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Verify the following Other Representatives are not authorised to submit successful RetrieveClientList requests receives response with ERROR 102 "No client lists available for agent"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7FF1A3" w14:textId="7949AD96" w:rsidR="000A1E14" w:rsidRPr="00B761D1" w:rsidRDefault="007C1E0A" w:rsidP="007C1E0A">
            <w:pPr>
              <w:jc w:val="center"/>
              <w:rPr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role: Restricted User</w:t>
            </w:r>
            <w:r w:rsidRPr="00B761D1">
              <w:rPr>
                <w:sz w:val="16"/>
                <w:szCs w:val="16"/>
              </w:rPr>
              <w:br/>
              <w:t>access level: None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B869" w14:textId="1F9B1A9E" w:rsidR="000A1E14" w:rsidRPr="00B761D1" w:rsidRDefault="00D4259F" w:rsidP="000A1E1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B761D1">
              <w:rPr>
                <w:sz w:val="16"/>
                <w:szCs w:val="16"/>
              </w:rPr>
              <w:t>Failure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3E7A" w14:textId="77777777" w:rsidR="000A1E14" w:rsidRPr="00B761D1" w:rsidRDefault="000A1E14" w:rsidP="000A1E1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49C036" w14:textId="77777777" w:rsidR="000A1E14" w:rsidRPr="00B761D1" w:rsidRDefault="000A1E14" w:rsidP="000A1E1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FC371" w14:textId="77777777" w:rsidR="000A1E14" w:rsidRPr="00B761D1" w:rsidRDefault="000A1E14" w:rsidP="000A1E1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D98823" w14:textId="77777777" w:rsidR="000A1E14" w:rsidRPr="00B761D1" w:rsidRDefault="000A1E14" w:rsidP="000A1E1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0DFDF5EB" w:rsidR="00065054" w:rsidRPr="00D8013D" w:rsidRDefault="00885E81" w:rsidP="00565FCB">
      <w:pPr>
        <w:pStyle w:val="Heading1"/>
        <w:numPr>
          <w:ilvl w:val="0"/>
          <w:numId w:val="0"/>
        </w:numPr>
        <w:spacing w:before="240"/>
      </w:pPr>
      <w:r>
        <w:br w:type="textWrapping" w:clear="all"/>
      </w:r>
    </w:p>
    <w:sectPr w:rsidR="00065054" w:rsidRPr="00D8013D" w:rsidSect="00AF07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1F220" w14:textId="77777777" w:rsidR="000F482A" w:rsidRDefault="000F482A" w:rsidP="00CA6CFD">
      <w:pPr>
        <w:spacing w:after="0"/>
      </w:pPr>
      <w:r>
        <w:separator/>
      </w:r>
    </w:p>
  </w:endnote>
  <w:endnote w:type="continuationSeparator" w:id="0">
    <w:p w14:paraId="119CE694" w14:textId="77777777" w:rsidR="000F482A" w:rsidRDefault="000F482A" w:rsidP="00CA6CFD">
      <w:pPr>
        <w:spacing w:after="0"/>
      </w:pPr>
      <w:r>
        <w:continuationSeparator/>
      </w:r>
    </w:p>
  </w:endnote>
  <w:endnote w:type="continuationNotice" w:id="1">
    <w:p w14:paraId="6B1D4D0D" w14:textId="77777777" w:rsidR="000F482A" w:rsidRDefault="000F482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26478" w14:textId="77777777" w:rsidR="0022718C" w:rsidRDefault="002271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E469A90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c0e4406c8d7b0560b373309b" descr="{&quot;HashCode&quot;:1940970954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415D6601" w:rsidR="003438C7" w:rsidRPr="003438C7" w:rsidRDefault="003438C7" w:rsidP="003438C7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3438C7">
                            <w:rPr>
                              <w:color w:val="000000"/>
                            </w:rPr>
                            <w:t>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c0e4406c8d7b0560b373309b" o:spid="_x0000_s1026" type="#_x0000_t202" alt="{&quot;HashCode&quot;:1940970954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" o:allowincell="f" filled="f" stroked="f" strokeweight=".5pt">
              <v:textbox inset=",0,,0">
                <w:txbxContent>
                  <w:p w14:paraId="1FE320F3" w14:textId="415D6601" w:rsidR="003438C7" w:rsidRPr="003438C7" w:rsidRDefault="003438C7" w:rsidP="003438C7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3438C7">
                      <w:rPr>
                        <w:color w:val="000000"/>
                      </w:rPr>
                      <w:t>UNCLASSIFIED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35BDA" w14:textId="77777777" w:rsidR="0022718C" w:rsidRDefault="002271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3262F" w14:textId="77777777" w:rsidR="000F482A" w:rsidRDefault="000F482A" w:rsidP="00CA6CFD">
      <w:pPr>
        <w:spacing w:after="0"/>
      </w:pPr>
      <w:r>
        <w:separator/>
      </w:r>
    </w:p>
  </w:footnote>
  <w:footnote w:type="continuationSeparator" w:id="0">
    <w:p w14:paraId="3064D529" w14:textId="77777777" w:rsidR="000F482A" w:rsidRDefault="000F482A" w:rsidP="00CA6CFD">
      <w:pPr>
        <w:spacing w:after="0"/>
      </w:pPr>
      <w:r>
        <w:continuationSeparator/>
      </w:r>
    </w:p>
  </w:footnote>
  <w:footnote w:type="continuationNotice" w:id="1">
    <w:p w14:paraId="1BF65A94" w14:textId="77777777" w:rsidR="000F482A" w:rsidRDefault="000F482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03C3E" w14:textId="77777777" w:rsidR="0022718C" w:rsidRDefault="002271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77777777" w:rsidR="00E3140D" w:rsidRDefault="00E3140D" w:rsidP="00833BF5">
    <w:pPr>
      <w:pStyle w:val="Header"/>
      <w:tabs>
        <w:tab w:val="clear" w:pos="9026"/>
        <w:tab w:val="right" w:pos="15168"/>
      </w:tabs>
      <w:spacing w:line="480" w:lineRule="auto"/>
    </w:pPr>
    <w:r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2" name="Picture 2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E879D" w14:textId="77777777" w:rsidR="0022718C" w:rsidRDefault="002271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reth Stanford">
    <w15:presenceInfo w15:providerId="AD" w15:userId="S-1-12-1-3629356748-1253681319-4094519207-18675838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B77"/>
    <w:rsid w:val="00017FA1"/>
    <w:rsid w:val="00024245"/>
    <w:rsid w:val="000249F9"/>
    <w:rsid w:val="000350EB"/>
    <w:rsid w:val="00065054"/>
    <w:rsid w:val="000A1E14"/>
    <w:rsid w:val="000B12A6"/>
    <w:rsid w:val="000D56DE"/>
    <w:rsid w:val="000D64C2"/>
    <w:rsid w:val="000D661F"/>
    <w:rsid w:val="000F482A"/>
    <w:rsid w:val="0012259B"/>
    <w:rsid w:val="00126858"/>
    <w:rsid w:val="00131170"/>
    <w:rsid w:val="00131660"/>
    <w:rsid w:val="00134AC2"/>
    <w:rsid w:val="0014061E"/>
    <w:rsid w:val="001600F8"/>
    <w:rsid w:val="00187294"/>
    <w:rsid w:val="00197DA1"/>
    <w:rsid w:val="001A033A"/>
    <w:rsid w:val="001A1394"/>
    <w:rsid w:val="001B1961"/>
    <w:rsid w:val="001B6393"/>
    <w:rsid w:val="001F599D"/>
    <w:rsid w:val="00202BE0"/>
    <w:rsid w:val="00204852"/>
    <w:rsid w:val="0022718C"/>
    <w:rsid w:val="00233695"/>
    <w:rsid w:val="002345A7"/>
    <w:rsid w:val="00235C8D"/>
    <w:rsid w:val="00260BDD"/>
    <w:rsid w:val="002676FA"/>
    <w:rsid w:val="002717E8"/>
    <w:rsid w:val="00273060"/>
    <w:rsid w:val="002A19AE"/>
    <w:rsid w:val="002A4CD7"/>
    <w:rsid w:val="002B1B0C"/>
    <w:rsid w:val="002E06C3"/>
    <w:rsid w:val="002F0883"/>
    <w:rsid w:val="002F2A2D"/>
    <w:rsid w:val="002F7B9F"/>
    <w:rsid w:val="0030443A"/>
    <w:rsid w:val="00306FEA"/>
    <w:rsid w:val="0031173D"/>
    <w:rsid w:val="003137C9"/>
    <w:rsid w:val="003438C7"/>
    <w:rsid w:val="00357668"/>
    <w:rsid w:val="00375771"/>
    <w:rsid w:val="00382792"/>
    <w:rsid w:val="003A2C93"/>
    <w:rsid w:val="003C0B46"/>
    <w:rsid w:val="00420070"/>
    <w:rsid w:val="004334F4"/>
    <w:rsid w:val="004436AA"/>
    <w:rsid w:val="00444702"/>
    <w:rsid w:val="00444741"/>
    <w:rsid w:val="00463CA4"/>
    <w:rsid w:val="004B6098"/>
    <w:rsid w:val="004C65B0"/>
    <w:rsid w:val="004D1A98"/>
    <w:rsid w:val="004D498A"/>
    <w:rsid w:val="004E6034"/>
    <w:rsid w:val="005238DD"/>
    <w:rsid w:val="0053024A"/>
    <w:rsid w:val="00530B35"/>
    <w:rsid w:val="00543943"/>
    <w:rsid w:val="00555055"/>
    <w:rsid w:val="005600C3"/>
    <w:rsid w:val="00565FCB"/>
    <w:rsid w:val="005732D9"/>
    <w:rsid w:val="005A3260"/>
    <w:rsid w:val="005A39AB"/>
    <w:rsid w:val="005A4CE2"/>
    <w:rsid w:val="005B3208"/>
    <w:rsid w:val="005D0C86"/>
    <w:rsid w:val="005D37CE"/>
    <w:rsid w:val="005E443E"/>
    <w:rsid w:val="005E7B27"/>
    <w:rsid w:val="005F2B43"/>
    <w:rsid w:val="00601163"/>
    <w:rsid w:val="00616AE1"/>
    <w:rsid w:val="00620022"/>
    <w:rsid w:val="00625682"/>
    <w:rsid w:val="00626542"/>
    <w:rsid w:val="00641471"/>
    <w:rsid w:val="00653078"/>
    <w:rsid w:val="0066294F"/>
    <w:rsid w:val="0066515E"/>
    <w:rsid w:val="00667610"/>
    <w:rsid w:val="00670DB7"/>
    <w:rsid w:val="00684B58"/>
    <w:rsid w:val="00691F72"/>
    <w:rsid w:val="006956DB"/>
    <w:rsid w:val="006A1295"/>
    <w:rsid w:val="006B1859"/>
    <w:rsid w:val="006B7D57"/>
    <w:rsid w:val="006D1AD0"/>
    <w:rsid w:val="006D522E"/>
    <w:rsid w:val="006D6648"/>
    <w:rsid w:val="006E0323"/>
    <w:rsid w:val="006F0CE8"/>
    <w:rsid w:val="006F31E3"/>
    <w:rsid w:val="006F3BAC"/>
    <w:rsid w:val="00711985"/>
    <w:rsid w:val="007256D4"/>
    <w:rsid w:val="00725A25"/>
    <w:rsid w:val="007424CB"/>
    <w:rsid w:val="00763A2A"/>
    <w:rsid w:val="007906FB"/>
    <w:rsid w:val="007B5A93"/>
    <w:rsid w:val="007B74EB"/>
    <w:rsid w:val="007C1E0A"/>
    <w:rsid w:val="007C6F27"/>
    <w:rsid w:val="007F4690"/>
    <w:rsid w:val="008075E6"/>
    <w:rsid w:val="00813A69"/>
    <w:rsid w:val="008157A2"/>
    <w:rsid w:val="00833BF5"/>
    <w:rsid w:val="00837C50"/>
    <w:rsid w:val="00882CC4"/>
    <w:rsid w:val="00885E81"/>
    <w:rsid w:val="008C2E09"/>
    <w:rsid w:val="008C798F"/>
    <w:rsid w:val="008E1A75"/>
    <w:rsid w:val="00913A19"/>
    <w:rsid w:val="00914F6F"/>
    <w:rsid w:val="00916F14"/>
    <w:rsid w:val="0091749E"/>
    <w:rsid w:val="0092084B"/>
    <w:rsid w:val="009327E8"/>
    <w:rsid w:val="0094146A"/>
    <w:rsid w:val="00945DB3"/>
    <w:rsid w:val="00950A5D"/>
    <w:rsid w:val="009561B6"/>
    <w:rsid w:val="00966C99"/>
    <w:rsid w:val="0097742D"/>
    <w:rsid w:val="009A5947"/>
    <w:rsid w:val="009B5E34"/>
    <w:rsid w:val="009C4BC6"/>
    <w:rsid w:val="009D346B"/>
    <w:rsid w:val="009E2DDA"/>
    <w:rsid w:val="009F6569"/>
    <w:rsid w:val="00A05A34"/>
    <w:rsid w:val="00A05F25"/>
    <w:rsid w:val="00A44058"/>
    <w:rsid w:val="00A44294"/>
    <w:rsid w:val="00A47C35"/>
    <w:rsid w:val="00A55BF8"/>
    <w:rsid w:val="00A7305E"/>
    <w:rsid w:val="00A8208D"/>
    <w:rsid w:val="00AA574C"/>
    <w:rsid w:val="00AA6C30"/>
    <w:rsid w:val="00AB07A0"/>
    <w:rsid w:val="00AC6BDF"/>
    <w:rsid w:val="00AD11DC"/>
    <w:rsid w:val="00AF07DB"/>
    <w:rsid w:val="00AF35C5"/>
    <w:rsid w:val="00B04A40"/>
    <w:rsid w:val="00B23A18"/>
    <w:rsid w:val="00B35068"/>
    <w:rsid w:val="00B364E0"/>
    <w:rsid w:val="00B761D1"/>
    <w:rsid w:val="00B87D5B"/>
    <w:rsid w:val="00B935F0"/>
    <w:rsid w:val="00B941C3"/>
    <w:rsid w:val="00BB66E7"/>
    <w:rsid w:val="00BF09CB"/>
    <w:rsid w:val="00BF1BB3"/>
    <w:rsid w:val="00BF73F5"/>
    <w:rsid w:val="00C1033B"/>
    <w:rsid w:val="00C173D8"/>
    <w:rsid w:val="00C62770"/>
    <w:rsid w:val="00C708CC"/>
    <w:rsid w:val="00C72C6C"/>
    <w:rsid w:val="00C860AC"/>
    <w:rsid w:val="00CA2FBE"/>
    <w:rsid w:val="00CA6CFD"/>
    <w:rsid w:val="00CB0B7D"/>
    <w:rsid w:val="00CB2562"/>
    <w:rsid w:val="00CB7E6A"/>
    <w:rsid w:val="00CC5C03"/>
    <w:rsid w:val="00CF1FFD"/>
    <w:rsid w:val="00D17290"/>
    <w:rsid w:val="00D4259F"/>
    <w:rsid w:val="00D53221"/>
    <w:rsid w:val="00D63E42"/>
    <w:rsid w:val="00D66FB2"/>
    <w:rsid w:val="00D8013D"/>
    <w:rsid w:val="00D85493"/>
    <w:rsid w:val="00D875DB"/>
    <w:rsid w:val="00D94BCC"/>
    <w:rsid w:val="00DC4BA0"/>
    <w:rsid w:val="00DE779E"/>
    <w:rsid w:val="00E03020"/>
    <w:rsid w:val="00E21FD8"/>
    <w:rsid w:val="00E3140D"/>
    <w:rsid w:val="00E37FA9"/>
    <w:rsid w:val="00E40E11"/>
    <w:rsid w:val="00E56886"/>
    <w:rsid w:val="00E75BA4"/>
    <w:rsid w:val="00E772A9"/>
    <w:rsid w:val="00E80516"/>
    <w:rsid w:val="00EC54C1"/>
    <w:rsid w:val="00EE0983"/>
    <w:rsid w:val="00F11043"/>
    <w:rsid w:val="00F252FF"/>
    <w:rsid w:val="00F3721B"/>
    <w:rsid w:val="00F76423"/>
    <w:rsid w:val="00F848DE"/>
    <w:rsid w:val="00F85D4A"/>
    <w:rsid w:val="00F87304"/>
    <w:rsid w:val="00F96805"/>
    <w:rsid w:val="00FC3D65"/>
    <w:rsid w:val="00FD00EE"/>
    <w:rsid w:val="00FE18B2"/>
    <w:rsid w:val="00FE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C6513BF81D14A04A9F795E530B18BE190061FAAD22C9F1414BAFF8DA0A7B5C3B22" ma:contentTypeVersion="316" ma:contentTypeDescription="" ma:contentTypeScope="" ma:versionID="f00d901eb6b838df5831b1b19e6a6333">
  <xsd:schema xmlns:xsd="http://www.w3.org/2001/XMLSchema" xmlns:xs="http://www.w3.org/2001/XMLSchema" xmlns:p="http://schemas.microsoft.com/office/2006/metadata/properties" xmlns:ns2="6e0a4e06-3416-4843-87bc-db9fade7c212" xmlns:ns3="http://schemas.microsoft.com/sharepoint/v3/fields" xmlns:ns4="bba2403a-fe1f-4ea7-9c63-8552d23cf597" xmlns:ns5="15690352-ebd5-4c5c-8252-e6d6ec3a0bb4" xmlns:ns6="http://schemas.microsoft.com/sharepoint/v4" targetNamespace="http://schemas.microsoft.com/office/2006/metadata/properties" ma:root="true" ma:fieldsID="75efa36ce1eeb61acb2fe0d6ec4d91a4" ns2:_="" ns3:_="" ns4:_="" ns5:_="" ns6:_="">
    <xsd:import namespace="6e0a4e06-3416-4843-87bc-db9fade7c212"/>
    <xsd:import namespace="http://schemas.microsoft.com/sharepoint/v3/fields"/>
    <xsd:import namespace="bba2403a-fe1f-4ea7-9c63-8552d23cf597"/>
    <xsd:import namespace="15690352-ebd5-4c5c-8252-e6d6ec3a0bb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Subactivity"/>
                <xsd:element ref="ns3:_Status" minOccurs="0"/>
                <xsd:element ref="ns2:Narrative" minOccurs="0"/>
                <xsd:element ref="ns2:FunctionGroup" minOccurs="0"/>
                <xsd:element ref="ns2:Activity" minOccurs="0"/>
                <xsd:element ref="ns4:Connector"/>
                <xsd:element ref="ns2:Key_x0020_Words" minOccurs="0"/>
                <xsd:element ref="ns2:TaxCatchAll" minOccurs="0"/>
                <xsd:element ref="ns2:dad99fc4804b49d2969a1d50dac60781" minOccurs="0"/>
                <xsd:element ref="ns4:d60670bc1d6c4037bd68ebceb9bdc510" minOccurs="0"/>
                <xsd:element ref="ns2:a29a7f361d53422f94d5f9ee41f2e157" minOccurs="0"/>
                <xsd:element ref="ns4:cdaaaec8387d46858fbc37a834f308a8" minOccurs="0"/>
                <xsd:element ref="ns2:TaxKeywordTaxHTField" minOccurs="0"/>
                <xsd:element ref="ns2:TaxCatchAllLabel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Location" minOccurs="0"/>
                <xsd:element ref="ns5:MediaServiceOCR" minOccurs="0"/>
                <xsd:element ref="ns2:SharedWithUsers" minOccurs="0"/>
                <xsd:element ref="ns2:SharedWithDetails" minOccurs="0"/>
                <xsd:element ref="ns6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a4e06-3416-4843-87bc-db9fade7c212" elementFormDefault="qualified">
    <xsd:import namespace="http://schemas.microsoft.com/office/2006/documentManagement/types"/>
    <xsd:import namespace="http://schemas.microsoft.com/office/infopath/2007/PartnerControls"/>
    <xsd:element name="DocumentType" ma:index="1" nillable="true" ma:displayName="Document Type" ma:default="ADHOC" ma:format="Dropdown" ma:internalName="DocumentType" ma:readOnly="false">
      <xsd:simpleType>
        <xsd:restriction base="dms:Choice">
          <xsd:enumeration value="ADHOC"/>
          <xsd:enumeration value="CONTRACT, Variation, Agreement"/>
          <xsd:enumeration value="DELIVERABLE"/>
          <xsd:enumeration value="EMPLOYMENT related"/>
          <xsd:enumeration value="FILENOTE"/>
          <xsd:enumeration value="FINANCIAL related"/>
          <xsd:enumeration value="IMAGE or Multi-media"/>
          <xsd:enumeration value="KNOWLEDGE article"/>
          <xsd:enumeration value="MEETING Agenda"/>
          <xsd:enumeration value="MEETING Minutes"/>
          <xsd:enumeration value="MEETING Papers"/>
          <xsd:enumeration value="MEMO"/>
          <xsd:enumeration value="EMAIL"/>
          <xsd:enumeration value="LETTER"/>
          <xsd:enumeration value="PRESENTATION"/>
          <xsd:enumeration value="PRODUCT DESCRIPTION"/>
          <xsd:enumeration value="PUBLICATION material"/>
          <xsd:enumeration value="REPORT, or planning related"/>
          <xsd:enumeration value="RULES, Policy, Bylaw, procedure"/>
          <xsd:enumeration value="TEMPLATE, Checklist or Form"/>
        </xsd:restriction>
      </xsd:simpleType>
    </xsd:element>
    <xsd:element name="Subactivity" ma:index="2" ma:displayName="Subactivity" ma:default="01 - Planning" ma:format="Dropdown" ma:internalName="Subactivity" ma:readOnly="false">
      <xsd:simpleType>
        <xsd:restriction base="dms:Choice">
          <xsd:enumeration value="01 - Planning"/>
          <xsd:enumeration value="02 - Engagement"/>
          <xsd:enumeration value="03 - Design"/>
          <xsd:enumeration value="04 - Build"/>
          <xsd:enumeration value="05 - Test"/>
          <xsd:enumeration value="06 - Deploy"/>
          <xsd:enumeration value="07 - ELS"/>
          <xsd:enumeration value="09 - Other"/>
        </xsd:restriction>
      </xsd:simpleType>
    </xsd:element>
    <xsd:element name="Narrative" ma:index="6" nillable="true" ma:displayName="Narrative" ma:internalName="Narrative" ma:readOnly="false">
      <xsd:simpleType>
        <xsd:restriction base="dms:Note">
          <xsd:maxLength value="255"/>
        </xsd:restriction>
      </xsd:simpleType>
    </xsd:element>
    <xsd:element name="FunctionGroup" ma:index="8" nillable="true" ma:displayName="Function Group" ma:default="Business Transformation" ma:hidden="true" ma:internalName="FunctionGroup" ma:readOnly="false">
      <xsd:simpleType>
        <xsd:restriction base="dms:Text">
          <xsd:maxLength value="255"/>
        </xsd:restriction>
      </xsd:simpleType>
    </xsd:element>
    <xsd:element name="Activity" ma:index="9" nillable="true" ma:displayName="Activity" ma:default="Gateway Partner Services" ma:internalName="Activity" ma:readOnly="false">
      <xsd:simpleType>
        <xsd:restriction base="dms:Text">
          <xsd:maxLength value="255"/>
        </xsd:restriction>
      </xsd:simpleType>
    </xsd:element>
    <xsd:element name="Key_x0020_Words" ma:index="18" nillable="true" ma:displayName="Key Words" ma:format="Dropdown" ma:internalName="Key_x0020_Words" ma:readOnly="false">
      <xsd:simpleType>
        <xsd:union memberTypes="dms:Text">
          <xsd:simpleType>
            <xsd:restriction base="dms:Choice">
              <xsd:enumeration value="Not yet defined"/>
            </xsd:restriction>
          </xsd:simpleType>
        </xsd:union>
      </xsd:simpleType>
    </xsd:element>
    <xsd:element name="TaxCatchAll" ma:index="19" nillable="true" ma:displayName="Taxonomy Catch All Column" ma:hidden="true" ma:list="{0e45c973-e384-4133-9dfb-1b3aef3232d8}" ma:internalName="TaxCatchAll" ma:readOnly="false" ma:showField="CatchAllData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ad99fc4804b49d2969a1d50dac60781" ma:index="21" nillable="true" ma:displayName="Release_0" ma:hidden="true" ma:internalName="dad99fc4804b49d2969a1d50dac60781" ma:readOnly="false">
      <xsd:simpleType>
        <xsd:restriction base="dms:Note"/>
      </xsd:simpleType>
    </xsd:element>
    <xsd:element name="a29a7f361d53422f94d5f9ee41f2e157" ma:index="24" nillable="true" ma:displayName="BT Workstream_0" ma:hidden="true" ma:internalName="a29a7f361d53422f94d5f9ee41f2e157" ma:readOnly="false">
      <xsd:simpleType>
        <xsd:restriction base="dms:Note"/>
      </xsd:simpleType>
    </xsd:element>
    <xsd:element name="TaxKeywordTaxHTField" ma:index="27" nillable="true" ma:taxonomy="true" ma:internalName="TaxKeywordTaxHTField" ma:taxonomyFieldName="TaxKeyword" ma:displayName="Enterprise Keywords" ma:readOnly="false" ma:fieldId="{23f27201-bee3-471e-b2e7-b64fd8b7ca38}" ma:taxonomyMulti="true" ma:sspId="5927ce2a-d703-4d88-aeb0-762fc977e67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8" nillable="true" ma:displayName="Taxonomy Catch All Column1" ma:hidden="true" ma:list="{0e45c973-e384-4133-9dfb-1b3aef3232d8}" ma:internalName="TaxCatchAllLabel" ma:readOnly="true" ma:showField="CatchAllDataLabel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Status" ma:default="1-In draft" ma:format="Dropdown" ma:internalName="_Status" ma:readOnly="false">
      <xsd:simpleType>
        <xsd:restriction base="dms:Choice">
          <xsd:enumeration value="1-In draft"/>
          <xsd:enumeration value="2-In Review"/>
          <xsd:enumeration value="3-Endorsed"/>
          <xsd:enumeration value="4-Final/Approved"/>
          <xsd:enumeration value="9-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2403a-fe1f-4ea7-9c63-8552d23cf597" elementFormDefault="qualified">
    <xsd:import namespace="http://schemas.microsoft.com/office/2006/documentManagement/types"/>
    <xsd:import namespace="http://schemas.microsoft.com/office/infopath/2007/PartnerControls"/>
    <xsd:element name="Connector" ma:index="17" ma:displayName="Connector Name" ma:list="{92e6c0b6-0b96-427f-8a2f-54218c5f97c7}" ma:internalName="Connector" ma:readOnly="false" ma:showField="Title" ma:web="bba2403a-fe1f-4ea7-9c63-8552d23cf597">
      <xsd:simpleType>
        <xsd:restriction base="dms:Lookup"/>
      </xsd:simpleType>
    </xsd:element>
    <xsd:element name="d60670bc1d6c4037bd68ebceb9bdc510" ma:index="23" nillable="true" ma:taxonomy="true" ma:internalName="d60670bc1d6c4037bd68ebceb9bdc510" ma:taxonomyFieldName="Delivery_x0020_Phase" ma:displayName="Delivery Phase" ma:readOnly="false" ma:default="-1;#Solution Delivery|1496c4ef-7f09-4f02-854c-a18b86cc6532" ma:fieldId="{d60670bc-1d6c-4037-bd68-ebceb9bdc510}" ma:sspId="5927ce2a-d703-4d88-aeb0-762fc977e677" ma:termSetId="0b5150be-dcc3-41f3-8f91-aebc91635e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aaaec8387d46858fbc37a834f308a8" ma:index="25" nillable="true" ma:taxonomy="true" ma:internalName="cdaaaec8387d46858fbc37a834f308a8" ma:taxonomyFieldName="Programme" ma:displayName="Sub Programme" ma:readOnly="false" ma:default="-1;#Digital Experience and Customer Readiness|b95b84d6-c83f-4e19-b05d-0c3b31f7ecdb" ma:fieldId="{23e64e7c-4936-4c9c-91bc-ce0c8e79909a}" ma:sspId="5927ce2a-d703-4d88-aeb0-762fc977e677" ma:termSetId="a560dc19-90ea-45c5-bbe1-990e8089391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90352-ebd5-4c5c-8252-e6d6ec3a0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0a4e06-3416-4843-87bc-db9fade7c212">
      <Value>11</Value>
      <Value>44</Value>
      <Value>141</Value>
      <Value>3</Value>
      <Value>427</Value>
    </TaxCatchAll>
    <Key_x0020_Words xmlns="6e0a4e06-3416-4843-87bc-db9fade7c212" xsi:nil="true"/>
    <Connector xmlns="bba2403a-fe1f-4ea7-9c63-8552d23cf597">48</Connector>
    <_Status xmlns="http://schemas.microsoft.com/sharepoint/v3/fields">1-In draft</_Status>
    <TaxKeywordTaxHTField xmlns="6e0a4e06-3416-4843-87bc-db9fade7c21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Test Scenarios</TermName>
          <TermId xmlns="http://schemas.microsoft.com/office/infopath/2007/PartnerControls">4ddbb2d6-41e2-4a3d-92d4-14b865c03c43</TermId>
        </TermInfo>
      </Terms>
    </TaxKeywordTaxHTField>
    <IconOverlay xmlns="http://schemas.microsoft.com/sharepoint/v4" xsi:nil="true"/>
    <DocumentType xmlns="6e0a4e06-3416-4843-87bc-db9fade7c212">PUBLICATION material</DocumentType>
    <cdaaaec8387d46858fbc37a834f308a8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Digital Experience</TermName>
          <TermId xmlns="http://schemas.microsoft.com/office/infopath/2007/PartnerControls">b95b84d6-c83f-4e19-b05d-0c3b31f7ecdb</TermId>
        </TermInfo>
      </Terms>
    </cdaaaec8387d46858fbc37a834f308a8>
    <Subactivity xmlns="6e0a4e06-3416-4843-87bc-db9fade7c212">05 - Test</Subactivity>
    <Activity xmlns="6e0a4e06-3416-4843-87bc-db9fade7c212">Gateway Partner Services</Activity>
    <dad99fc4804b49d2969a1d50dac60781 xmlns="6e0a4e06-3416-4843-87bc-db9fade7c212" xsi:nil="true"/>
    <FunctionGroup xmlns="6e0a4e06-3416-4843-87bc-db9fade7c212">Business Transformation</FunctionGroup>
    <a29a7f361d53422f94d5f9ee41f2e157 xmlns="6e0a4e06-3416-4843-87bc-db9fade7c212" xsi:nil="true"/>
    <Narrative xmlns="6e0a4e06-3416-4843-87bc-db9fade7c212">&lt;div class="ExternalClassF99E677CE86949F4A480D26CD6A57EC5"&gt;&lt;p&gt;Intermediation Service Test Scenarios Report template​​&lt;/p&gt;&lt;/div&gt;</Narrative>
    <d60670bc1d6c4037bd68ebceb9bdc510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Solution Delivery</TermName>
          <TermId xmlns="http://schemas.microsoft.com/office/infopath/2007/PartnerControls">1496c4ef-7f09-4f02-854c-a18b86cc6532</TermId>
        </TermInfo>
      </Terms>
    </d60670bc1d6c4037bd68ebceb9bdc510>
  </documentManagement>
</p:properties>
</file>

<file path=customXml/itemProps1.xml><?xml version="1.0" encoding="utf-8"?>
<ds:datastoreItem xmlns:ds="http://schemas.openxmlformats.org/officeDocument/2006/customXml" ds:itemID="{2DA041C1-6EF7-42C7-BFF1-0DC5D6036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0a4e06-3416-4843-87bc-db9fade7c212"/>
    <ds:schemaRef ds:uri="http://schemas.microsoft.com/sharepoint/v3/fields"/>
    <ds:schemaRef ds:uri="bba2403a-fe1f-4ea7-9c63-8552d23cf597"/>
    <ds:schemaRef ds:uri="15690352-ebd5-4c5c-8252-e6d6ec3a0bb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6B3586-CCB1-43B3-81A1-330B38A3C903}">
  <ds:schemaRefs>
    <ds:schemaRef ds:uri="6e0a4e06-3416-4843-87bc-db9fade7c212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sharepoint/v4"/>
    <ds:schemaRef ds:uri="http://schemas.microsoft.com/sharepoint/v3/fields"/>
    <ds:schemaRef ds:uri="http://schemas.openxmlformats.org/package/2006/metadata/core-properties"/>
    <ds:schemaRef ds:uri="http://purl.org/dc/terms/"/>
    <ds:schemaRef ds:uri="15690352-ebd5-4c5c-8252-e6d6ec3a0bb4"/>
    <ds:schemaRef ds:uri="bba2403a-fe1f-4ea7-9c63-8552d23cf59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2037</Words>
  <Characters>11611</Characters>
  <Application>Microsoft Office Word</Application>
  <DocSecurity>4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Intermediation Service - Test Scenarios Report Template</vt:lpstr>
    </vt:vector>
  </TitlesOfParts>
  <Company>Inland Revenue</Company>
  <LinksUpToDate>false</LinksUpToDate>
  <CharactersWithSpaces>13621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Intermediation Service - Test Scenarios Report Template</dc:title>
  <dc:creator>Gareth Stanford</dc:creator>
  <cp:keywords>Test Scenarios</cp:keywords>
  <cp:lastModifiedBy>James Bowen</cp:lastModifiedBy>
  <cp:revision>2</cp:revision>
  <dcterms:created xsi:type="dcterms:W3CDTF">2019-07-09T22:30:00Z</dcterms:created>
  <dcterms:modified xsi:type="dcterms:W3CDTF">2019-07-09T22:30:00Z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eebd8b-c6d1-4b94-b904-d14fce421acd_Enabled">
    <vt:lpwstr>True</vt:lpwstr>
  </property>
  <property fmtid="{D5CDD505-2E9C-101B-9397-08002B2CF9AE}" pid="3" name="MSIP_Label_68eebd8b-c6d1-4b94-b904-d14fce421acd_SiteId">
    <vt:lpwstr>fb39e3e9-23a9-404e-93a2-b42a87d94f35</vt:lpwstr>
  </property>
  <property fmtid="{D5CDD505-2E9C-101B-9397-08002B2CF9AE}" pid="4" name="MSIP_Label_68eebd8b-c6d1-4b94-b904-d14fce421acd_Owner">
    <vt:lpwstr>karl.menzies@ird.govt.nz</vt:lpwstr>
  </property>
  <property fmtid="{D5CDD505-2E9C-101B-9397-08002B2CF9AE}" pid="5" name="MSIP_Label_68eebd8b-c6d1-4b94-b904-d14fce421acd_SetDate">
    <vt:lpwstr>2018-09-04T01:12:46.2198164Z</vt:lpwstr>
  </property>
  <property fmtid="{D5CDD505-2E9C-101B-9397-08002B2CF9AE}" pid="6" name="MSIP_Label_68eebd8b-c6d1-4b94-b904-d14fce421acd_Name">
    <vt:lpwstr>UNCLASSIFIED</vt:lpwstr>
  </property>
  <property fmtid="{D5CDD505-2E9C-101B-9397-08002B2CF9AE}" pid="7" name="MSIP_Label_68eebd8b-c6d1-4b94-b904-d14fce421acd_Application">
    <vt:lpwstr>Microsoft Azure Information Protection</vt:lpwstr>
  </property>
  <property fmtid="{D5CDD505-2E9C-101B-9397-08002B2CF9AE}" pid="8" name="MSIP_Label_68eebd8b-c6d1-4b94-b904-d14fce421acd_Extended_MSFT_Method">
    <vt:lpwstr>Manual</vt:lpwstr>
  </property>
  <property fmtid="{D5CDD505-2E9C-101B-9397-08002B2CF9AE}" pid="9" name="MSIP_Label_a4f106f2-aad1-42d5-aa61-96837420719b_Enabled">
    <vt:lpwstr>True</vt:lpwstr>
  </property>
  <property fmtid="{D5CDD505-2E9C-101B-9397-08002B2CF9AE}" pid="10" name="MSIP_Label_a4f106f2-aad1-42d5-aa61-96837420719b_SiteId">
    <vt:lpwstr>fb39e3e9-23a9-404e-93a2-b42a87d94f35</vt:lpwstr>
  </property>
  <property fmtid="{D5CDD505-2E9C-101B-9397-08002B2CF9AE}" pid="11" name="MSIP_Label_a4f106f2-aad1-42d5-aa61-96837420719b_Owner">
    <vt:lpwstr>karl.menzies@ird.govt.nz</vt:lpwstr>
  </property>
  <property fmtid="{D5CDD505-2E9C-101B-9397-08002B2CF9AE}" pid="12" name="MSIP_Label_a4f106f2-aad1-42d5-aa61-96837420719b_SetDate">
    <vt:lpwstr>2018-09-04T01:12:46.2198164Z</vt:lpwstr>
  </property>
  <property fmtid="{D5CDD505-2E9C-101B-9397-08002B2CF9AE}" pid="13" name="MSIP_Label_a4f106f2-aad1-42d5-aa61-96837420719b_Name">
    <vt:lpwstr>UNCLASSIFIED</vt:lpwstr>
  </property>
  <property fmtid="{D5CDD505-2E9C-101B-9397-08002B2CF9AE}" pid="14" name="MSIP_Label_a4f106f2-aad1-42d5-aa61-96837420719b_Application">
    <vt:lpwstr>Microsoft Azure Information Protection</vt:lpwstr>
  </property>
  <property fmtid="{D5CDD505-2E9C-101B-9397-08002B2CF9AE}" pid="15" name="MSIP_Label_a4f106f2-aad1-42d5-aa61-96837420719b_Parent">
    <vt:lpwstr>68eebd8b-c6d1-4b94-b904-d14fce421acd</vt:lpwstr>
  </property>
  <property fmtid="{D5CDD505-2E9C-101B-9397-08002B2CF9AE}" pid="16" name="MSIP_Label_a4f106f2-aad1-42d5-aa61-96837420719b_Extended_MSFT_Method">
    <vt:lpwstr>Manual</vt:lpwstr>
  </property>
  <property fmtid="{D5CDD505-2E9C-101B-9397-08002B2CF9AE}" pid="17" name="Sensitivity">
    <vt:lpwstr>UNCLASSIFIED UNCLASSIFIED</vt:lpwstr>
  </property>
  <property fmtid="{D5CDD505-2E9C-101B-9397-08002B2CF9AE}" pid="18" name="ContentTypeId">
    <vt:lpwstr>0x010100C6513BF81D14A04A9F795E530B18BE190061FAAD22C9F1414BAFF8DA0A7B5C3B22</vt:lpwstr>
  </property>
  <property fmtid="{D5CDD505-2E9C-101B-9397-08002B2CF9AE}" pid="19" name="d4a72dd84f2a4debbb11c12a36a39301">
    <vt:lpwstr>Digital Ecosystem Services|fc8fd9e6-65bf-447f-b91e-2f327d089978</vt:lpwstr>
  </property>
  <property fmtid="{D5CDD505-2E9C-101B-9397-08002B2CF9AE}" pid="20" name="m68b1535dfb54a4eac3c96951f0616c5">
    <vt:lpwstr>Release 3|9ba03485-0d70-43ed-8389-37fcb1a7a133</vt:lpwstr>
  </property>
  <property fmtid="{D5CDD505-2E9C-101B-9397-08002B2CF9AE}" pid="21" name="TaxKeyword">
    <vt:lpwstr>427;#Test Scenarios|4ddbb2d6-41e2-4a3d-92d4-14b865c03c43</vt:lpwstr>
  </property>
  <property fmtid="{D5CDD505-2E9C-101B-9397-08002B2CF9AE}" pid="22" name="Release">
    <vt:lpwstr>3;#Release 3|9ba03485-0d70-43ed-8389-37fcb1a7a133</vt:lpwstr>
  </property>
  <property fmtid="{D5CDD505-2E9C-101B-9397-08002B2CF9AE}" pid="23" name="Programme">
    <vt:lpwstr>11;#Digital Experience|b95b84d6-c83f-4e19-b05d-0c3b31f7ecdb</vt:lpwstr>
  </property>
  <property fmtid="{D5CDD505-2E9C-101B-9397-08002B2CF9AE}" pid="24" name="BT Workstream">
    <vt:lpwstr>44;#Digital Ecosystem Services|fc8fd9e6-65bf-447f-b91e-2f327d089978</vt:lpwstr>
  </property>
  <property fmtid="{D5CDD505-2E9C-101B-9397-08002B2CF9AE}" pid="25" name="Delivery Phase">
    <vt:lpwstr>141;#Solution Delivery|1496c4ef-7f09-4f02-854c-a18b86cc6532</vt:lpwstr>
  </property>
</Properties>
</file>